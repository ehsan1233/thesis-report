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091F2" w14:textId="77777777" w:rsidR="0083694C" w:rsidRPr="00214B41" w:rsidRDefault="003764C2" w:rsidP="003764C2">
      <w:pPr>
        <w:pStyle w:val="Title1"/>
        <w:rPr>
          <w:rFonts w:ascii="Times New Roman" w:hAnsi="Times New Roman"/>
          <w:b w:val="0"/>
          <w:i/>
          <w:color w:val="000000"/>
        </w:rPr>
      </w:pPr>
      <w:ins w:id="0" w:author="Anas Abdelrazeq" w:date="2015-09-12T12:34:00Z">
        <w:r>
          <w:rPr>
            <w:rFonts w:ascii="Times New Roman" w:hAnsi="Times New Roman"/>
            <w:color w:val="000000"/>
          </w:rPr>
          <w:t xml:space="preserve">Master Thesis Proposal: </w:t>
        </w:r>
      </w:ins>
      <w:r w:rsidR="004A5172">
        <w:rPr>
          <w:rFonts w:ascii="Times New Roman" w:hAnsi="Times New Roman"/>
          <w:color w:val="000000"/>
        </w:rPr>
        <w:t>Sentiment Analysis of Social Media Content in the Context of Learning E</w:t>
      </w:r>
      <w:r w:rsidR="004A5172" w:rsidRPr="004A5172">
        <w:rPr>
          <w:rFonts w:ascii="Times New Roman" w:hAnsi="Times New Roman"/>
          <w:color w:val="000000"/>
        </w:rPr>
        <w:t>nvironments</w:t>
      </w:r>
    </w:p>
    <w:p w14:paraId="0CDBCC1B" w14:textId="77777777" w:rsidR="007F33AF" w:rsidRPr="00214B41" w:rsidRDefault="004A5172" w:rsidP="004A5172">
      <w:pPr>
        <w:jc w:val="center"/>
        <w:rPr>
          <w:color w:val="000000"/>
        </w:rPr>
      </w:pPr>
      <w:proofErr w:type="spellStart"/>
      <w:r>
        <w:rPr>
          <w:color w:val="000000"/>
        </w:rPr>
        <w:t>Seyed</w:t>
      </w:r>
      <w:proofErr w:type="spellEnd"/>
      <w:r>
        <w:rPr>
          <w:color w:val="000000"/>
        </w:rPr>
        <w:t xml:space="preserve"> Ehsan Badakhshan</w:t>
      </w:r>
    </w:p>
    <w:p w14:paraId="6731DD75" w14:textId="77777777" w:rsidR="007F33AF" w:rsidRPr="00214B41" w:rsidRDefault="004A5172" w:rsidP="007F33AF">
      <w:pPr>
        <w:jc w:val="center"/>
        <w:rPr>
          <w:color w:val="000000"/>
        </w:rPr>
      </w:pPr>
      <w:r>
        <w:rPr>
          <w:color w:val="000000"/>
        </w:rPr>
        <w:t>ehsan.badakhshan@rwth-aachen.de</w:t>
      </w:r>
    </w:p>
    <w:p w14:paraId="7F09AD70" w14:textId="77777777" w:rsidR="007F33AF" w:rsidRPr="00214B41" w:rsidRDefault="007F33AF" w:rsidP="007F33AF">
      <w:pPr>
        <w:rPr>
          <w:b/>
          <w:color w:val="000000"/>
        </w:rPr>
        <w:sectPr w:rsidR="007F33AF" w:rsidRPr="00214B41" w:rsidSect="008C79DD">
          <w:footerReference w:type="even" r:id="rId8"/>
          <w:footerReference w:type="default" r:id="rId9"/>
          <w:pgSz w:w="12240" w:h="15840"/>
          <w:pgMar w:top="1418" w:right="1134" w:bottom="1418" w:left="1134" w:header="720" w:footer="720" w:gutter="0"/>
          <w:cols w:space="720"/>
          <w:docGrid w:linePitch="360"/>
        </w:sectPr>
      </w:pPr>
    </w:p>
    <w:p w14:paraId="314F9D05" w14:textId="77777777" w:rsidR="007F33AF" w:rsidRPr="00214B41" w:rsidRDefault="007F33AF" w:rsidP="007F33AF">
      <w:pPr>
        <w:rPr>
          <w:b/>
          <w:color w:val="000000"/>
        </w:rPr>
      </w:pPr>
    </w:p>
    <w:p w14:paraId="5647A20E" w14:textId="77777777" w:rsidR="0052029F" w:rsidRPr="00214B41" w:rsidRDefault="0052029F" w:rsidP="007F33AF">
      <w:pPr>
        <w:rPr>
          <w:b/>
          <w:color w:val="000000"/>
        </w:rPr>
      </w:pPr>
    </w:p>
    <w:p w14:paraId="1520D9BE" w14:textId="77777777" w:rsidR="007F33AF" w:rsidRPr="00214B41" w:rsidRDefault="007F33AF" w:rsidP="007F33AF">
      <w:pPr>
        <w:rPr>
          <w:b/>
          <w:color w:val="000000"/>
        </w:rPr>
      </w:pPr>
    </w:p>
    <w:p w14:paraId="284DFBA8" w14:textId="77777777" w:rsidR="007F33AF" w:rsidRPr="00214B41" w:rsidRDefault="007F33AF" w:rsidP="007F33AF">
      <w:pPr>
        <w:rPr>
          <w:b/>
          <w:color w:val="000000"/>
        </w:rPr>
        <w:sectPr w:rsidR="007F33AF" w:rsidRPr="00214B41" w:rsidSect="008C79DD">
          <w:type w:val="continuous"/>
          <w:pgSz w:w="12240" w:h="15840"/>
          <w:pgMar w:top="1418" w:right="1134" w:bottom="1418" w:left="1134" w:header="720" w:footer="720" w:gutter="0"/>
          <w:cols w:num="2" w:space="720"/>
          <w:docGrid w:linePitch="360"/>
        </w:sectPr>
      </w:pPr>
    </w:p>
    <w:p w14:paraId="52BC2742" w14:textId="77777777" w:rsidR="007F33AF" w:rsidRPr="00214B41" w:rsidRDefault="007F33AF" w:rsidP="007F33AF">
      <w:pPr>
        <w:rPr>
          <w:b/>
          <w:color w:val="000000"/>
          <w:u w:val="single"/>
        </w:rPr>
      </w:pPr>
      <w:r w:rsidRPr="00214B41">
        <w:rPr>
          <w:b/>
          <w:color w:val="000000"/>
        </w:rPr>
        <w:lastRenderedPageBreak/>
        <w:t>ABSTRACT</w:t>
      </w:r>
    </w:p>
    <w:p w14:paraId="173AF6E8" w14:textId="77777777" w:rsidR="007F33AF" w:rsidRPr="00214B41" w:rsidRDefault="007F33AF" w:rsidP="007F33AF">
      <w:pPr>
        <w:rPr>
          <w:color w:val="000000"/>
        </w:rPr>
      </w:pPr>
    </w:p>
    <w:p w14:paraId="4C1ED349" w14:textId="04E51836" w:rsidR="007F33AF" w:rsidRPr="00214B41" w:rsidRDefault="004A5172" w:rsidP="00DC2C24">
      <w:pPr>
        <w:jc w:val="both"/>
        <w:rPr>
          <w:color w:val="000000"/>
          <w:sz w:val="22"/>
          <w:szCs w:val="22"/>
        </w:rPr>
      </w:pPr>
      <w:r w:rsidRPr="004A5172">
        <w:rPr>
          <w:color w:val="000000"/>
          <w:sz w:val="22"/>
          <w:szCs w:val="22"/>
        </w:rPr>
        <w:t xml:space="preserve">In recent years, a </w:t>
      </w:r>
      <w:del w:id="1" w:author="Anas Abdelrazeq" w:date="2015-09-12T12:34:00Z">
        <w:r w:rsidRPr="004A5172" w:rsidDel="003764C2">
          <w:rPr>
            <w:color w:val="000000"/>
            <w:sz w:val="22"/>
            <w:szCs w:val="22"/>
          </w:rPr>
          <w:delText xml:space="preserve">great </w:delText>
        </w:r>
      </w:del>
      <w:ins w:id="2" w:author="Anas Abdelrazeq" w:date="2015-09-12T12:34:00Z">
        <w:r w:rsidR="003764C2">
          <w:rPr>
            <w:color w:val="000000"/>
            <w:sz w:val="22"/>
            <w:szCs w:val="22"/>
          </w:rPr>
          <w:t xml:space="preserve">noticeable </w:t>
        </w:r>
      </w:ins>
      <w:r w:rsidRPr="004A5172">
        <w:rPr>
          <w:color w:val="000000"/>
          <w:sz w:val="22"/>
          <w:szCs w:val="22"/>
        </w:rPr>
        <w:t xml:space="preserve">attention has been </w:t>
      </w:r>
      <w:del w:id="3" w:author="Anas Abdelrazeq" w:date="2015-09-12T12:35:00Z">
        <w:r w:rsidRPr="004A5172" w:rsidDel="003764C2">
          <w:rPr>
            <w:color w:val="000000"/>
            <w:sz w:val="22"/>
            <w:szCs w:val="22"/>
          </w:rPr>
          <w:delText xml:space="preserve">received </w:delText>
        </w:r>
      </w:del>
      <w:ins w:id="4" w:author="Anas Abdelrazeq" w:date="2015-09-12T12:35:00Z">
        <w:r w:rsidR="003764C2">
          <w:rPr>
            <w:color w:val="000000"/>
            <w:sz w:val="22"/>
            <w:szCs w:val="22"/>
          </w:rPr>
          <w:t xml:space="preserve">directed to </w:t>
        </w:r>
      </w:ins>
      <w:del w:id="5" w:author="Anas Abdelrazeq" w:date="2015-09-12T12:35:00Z">
        <w:r w:rsidRPr="004A5172" w:rsidDel="003764C2">
          <w:rPr>
            <w:color w:val="000000"/>
            <w:sz w:val="22"/>
            <w:szCs w:val="22"/>
          </w:rPr>
          <w:delText xml:space="preserve">by </w:delText>
        </w:r>
      </w:del>
      <w:commentRangeStart w:id="6"/>
      <w:r w:rsidRPr="004A5172">
        <w:rPr>
          <w:color w:val="000000"/>
          <w:sz w:val="22"/>
          <w:szCs w:val="22"/>
        </w:rPr>
        <w:t xml:space="preserve">web documents </w:t>
      </w:r>
      <w:commentRangeEnd w:id="6"/>
      <w:r w:rsidR="003764C2">
        <w:rPr>
          <w:rStyle w:val="CommentReference"/>
        </w:rPr>
        <w:commentReference w:id="6"/>
      </w:r>
      <w:r w:rsidRPr="004A5172">
        <w:rPr>
          <w:color w:val="000000"/>
          <w:sz w:val="22"/>
          <w:szCs w:val="22"/>
        </w:rPr>
        <w:t>as a new source of individual</w:t>
      </w:r>
      <w:ins w:id="7" w:author="Anas Abdelrazeq" w:date="2015-09-12T12:35:00Z">
        <w:r w:rsidR="003764C2">
          <w:rPr>
            <w:color w:val="000000"/>
            <w:sz w:val="22"/>
            <w:szCs w:val="22"/>
          </w:rPr>
          <w:t>s’</w:t>
        </w:r>
      </w:ins>
      <w:r w:rsidRPr="004A5172">
        <w:rPr>
          <w:color w:val="000000"/>
          <w:sz w:val="22"/>
          <w:szCs w:val="22"/>
        </w:rPr>
        <w:t xml:space="preserve"> opinions and experience</w:t>
      </w:r>
      <w:ins w:id="8" w:author="Anas Abdelrazeq" w:date="2015-09-12T12:35:00Z">
        <w:r w:rsidR="003764C2">
          <w:rPr>
            <w:color w:val="000000"/>
            <w:sz w:val="22"/>
            <w:szCs w:val="22"/>
          </w:rPr>
          <w:t>s</w:t>
        </w:r>
      </w:ins>
      <w:r w:rsidRPr="004A5172">
        <w:rPr>
          <w:color w:val="000000"/>
          <w:sz w:val="22"/>
          <w:szCs w:val="22"/>
        </w:rPr>
        <w:t xml:space="preserve">. This situation </w:t>
      </w:r>
      <w:del w:id="9" w:author="Anas Abdelrazeq" w:date="2015-09-12T12:36:00Z">
        <w:r w:rsidRPr="004A5172" w:rsidDel="003764C2">
          <w:rPr>
            <w:color w:val="000000"/>
            <w:sz w:val="22"/>
            <w:szCs w:val="22"/>
          </w:rPr>
          <w:delText xml:space="preserve">is producing </w:delText>
        </w:r>
      </w:del>
      <w:ins w:id="10" w:author="Anas Abdelrazeq" w:date="2015-09-12T12:36:00Z">
        <w:r w:rsidR="003764C2">
          <w:rPr>
            <w:color w:val="000000"/>
            <w:sz w:val="22"/>
            <w:szCs w:val="22"/>
          </w:rPr>
          <w:t xml:space="preserve">leads to </w:t>
        </w:r>
      </w:ins>
      <w:ins w:id="11" w:author="Anas Abdelrazeq" w:date="2015-09-12T12:35:00Z">
        <w:r w:rsidR="003764C2">
          <w:rPr>
            <w:color w:val="000000"/>
            <w:sz w:val="22"/>
            <w:szCs w:val="22"/>
          </w:rPr>
          <w:t xml:space="preserve">an </w:t>
        </w:r>
      </w:ins>
      <w:r w:rsidRPr="004A5172">
        <w:rPr>
          <w:color w:val="000000"/>
          <w:sz w:val="22"/>
          <w:szCs w:val="22"/>
        </w:rPr>
        <w:t xml:space="preserve">increasing interest in methods for automatically extracting and analyzing </w:t>
      </w:r>
      <w:del w:id="12" w:author="Anas Abdelrazeq" w:date="2015-09-12T12:36:00Z">
        <w:r w:rsidRPr="004A5172" w:rsidDel="003764C2">
          <w:rPr>
            <w:color w:val="000000"/>
            <w:sz w:val="22"/>
            <w:szCs w:val="22"/>
          </w:rPr>
          <w:delText xml:space="preserve">individual </w:delText>
        </w:r>
      </w:del>
      <w:ins w:id="13" w:author="Anas Abdelrazeq" w:date="2015-09-12T12:36:00Z">
        <w:r w:rsidR="003764C2">
          <w:rPr>
            <w:color w:val="000000"/>
            <w:sz w:val="22"/>
            <w:szCs w:val="22"/>
          </w:rPr>
          <w:t xml:space="preserve">such </w:t>
        </w:r>
      </w:ins>
      <w:r w:rsidRPr="004A5172">
        <w:rPr>
          <w:color w:val="000000"/>
          <w:sz w:val="22"/>
          <w:szCs w:val="22"/>
        </w:rPr>
        <w:t>opinion</w:t>
      </w:r>
      <w:ins w:id="14" w:author="Anas Abdelrazeq" w:date="2015-09-12T12:36:00Z">
        <w:r w:rsidR="003764C2">
          <w:rPr>
            <w:color w:val="000000"/>
            <w:sz w:val="22"/>
            <w:szCs w:val="22"/>
          </w:rPr>
          <w:t>s</w:t>
        </w:r>
      </w:ins>
      <w:r w:rsidRPr="004A5172">
        <w:rPr>
          <w:color w:val="000000"/>
          <w:sz w:val="22"/>
          <w:szCs w:val="22"/>
        </w:rPr>
        <w:t xml:space="preserve"> </w:t>
      </w:r>
      <w:del w:id="15" w:author="Anas Abdelrazeq" w:date="2015-09-16T11:07:00Z">
        <w:r w:rsidRPr="004A5172" w:rsidDel="00DC2C24">
          <w:rPr>
            <w:color w:val="000000"/>
            <w:sz w:val="22"/>
            <w:szCs w:val="22"/>
          </w:rPr>
          <w:delText>from web documents such as</w:delText>
        </w:r>
      </w:del>
      <w:ins w:id="16" w:author="Anas Abdelrazeq" w:date="2015-09-16T11:07:00Z">
        <w:r w:rsidR="00DC2C24">
          <w:rPr>
            <w:color w:val="000000"/>
            <w:sz w:val="22"/>
            <w:szCs w:val="22"/>
          </w:rPr>
          <w:t>that are included in</w:t>
        </w:r>
      </w:ins>
      <w:r w:rsidRPr="004A5172">
        <w:rPr>
          <w:color w:val="000000"/>
          <w:sz w:val="22"/>
          <w:szCs w:val="22"/>
        </w:rPr>
        <w:t xml:space="preserve"> customer reviews, weblogs and comments on news. This information can be used in the context of learning environments, by considering the user’s emotional state over social networks. There has been a large amount of researches in the field of sentiment analysis on social media such as on twitter and Facebook. The purpose of this master thesis project is analyzing and comparing currently available methods in sentiment analysis focusing on using them in the context of education and learning environment environments of </w:t>
      </w:r>
      <w:commentRangeStart w:id="17"/>
      <w:r w:rsidRPr="004A5172">
        <w:rPr>
          <w:color w:val="000000"/>
          <w:sz w:val="22"/>
          <w:szCs w:val="22"/>
        </w:rPr>
        <w:t xml:space="preserve">RWTH </w:t>
      </w:r>
      <w:commentRangeEnd w:id="17"/>
      <w:r w:rsidR="00DC2C24">
        <w:rPr>
          <w:rStyle w:val="CommentReference"/>
        </w:rPr>
        <w:commentReference w:id="17"/>
      </w:r>
      <w:r w:rsidRPr="004A5172">
        <w:rPr>
          <w:color w:val="000000"/>
          <w:sz w:val="22"/>
          <w:szCs w:val="22"/>
        </w:rPr>
        <w:t>after tracking data over social networks.</w:t>
      </w:r>
    </w:p>
    <w:p w14:paraId="559C696A" w14:textId="77777777" w:rsidR="004A5172" w:rsidRDefault="004A5172" w:rsidP="007F33AF">
      <w:pPr>
        <w:jc w:val="both"/>
        <w:rPr>
          <w:color w:val="000000"/>
        </w:rPr>
      </w:pPr>
    </w:p>
    <w:p w14:paraId="6C84F5CD" w14:textId="77777777" w:rsidR="004A5172" w:rsidRDefault="004A5172" w:rsidP="004A5172">
      <w:pPr>
        <w:rPr>
          <w:b/>
          <w:color w:val="000000"/>
        </w:rPr>
      </w:pPr>
      <w:r w:rsidRPr="004A5172">
        <w:rPr>
          <w:b/>
          <w:color w:val="000000"/>
        </w:rPr>
        <w:t>INTRODUCTION</w:t>
      </w:r>
    </w:p>
    <w:p w14:paraId="43D6A1B3" w14:textId="77777777" w:rsidR="004A5172" w:rsidRDefault="004A5172" w:rsidP="004A5172">
      <w:pPr>
        <w:rPr>
          <w:b/>
          <w:color w:val="000000"/>
        </w:rPr>
      </w:pPr>
    </w:p>
    <w:p w14:paraId="1C061CFB" w14:textId="514712D3" w:rsidR="004A5172" w:rsidRDefault="007D10D4" w:rsidP="00F85859">
      <w:pPr>
        <w:jc w:val="both"/>
        <w:rPr>
          <w:b/>
          <w:color w:val="000000"/>
        </w:rPr>
      </w:pPr>
      <w:r w:rsidRPr="007D10D4">
        <w:rPr>
          <w:color w:val="000000"/>
          <w:sz w:val="22"/>
          <w:szCs w:val="22"/>
        </w:rPr>
        <w:t>Nowadays, social media platforms such as Twitter and Facebook are popular microblogging services. They allow countless number of users to create and exchange unlimited number of content</w:t>
      </w:r>
      <w:del w:id="18" w:author="Anas Abdelrazeq" w:date="2015-09-16T15:17:00Z">
        <w:r w:rsidRPr="007D10D4" w:rsidDel="00AC1CEE">
          <w:rPr>
            <w:color w:val="000000"/>
            <w:sz w:val="22"/>
            <w:szCs w:val="22"/>
          </w:rPr>
          <w:delText>s</w:delText>
        </w:r>
      </w:del>
      <w:r w:rsidRPr="007D10D4">
        <w:rPr>
          <w:color w:val="000000"/>
          <w:sz w:val="22"/>
          <w:szCs w:val="22"/>
        </w:rPr>
        <w:t xml:space="preserve">. </w:t>
      </w:r>
      <w:ins w:id="19" w:author="Anas Abdelrazeq" w:date="2015-09-16T15:19:00Z">
        <w:r w:rsidR="00AC1CEE">
          <w:rPr>
            <w:color w:val="000000"/>
            <w:sz w:val="22"/>
            <w:szCs w:val="22"/>
          </w:rPr>
          <w:t xml:space="preserve">In many cases, </w:t>
        </w:r>
      </w:ins>
      <w:del w:id="20" w:author="Anas Abdelrazeq" w:date="2015-09-16T15:18:00Z">
        <w:r w:rsidRPr="007D10D4" w:rsidDel="00AC1CEE">
          <w:rPr>
            <w:color w:val="000000"/>
            <w:sz w:val="22"/>
            <w:szCs w:val="22"/>
          </w:rPr>
          <w:delText xml:space="preserve">These </w:delText>
        </w:r>
      </w:del>
      <w:proofErr w:type="gramStart"/>
      <w:ins w:id="21" w:author="Anas Abdelrazeq" w:date="2015-09-16T15:18:00Z">
        <w:r w:rsidR="00AC1CEE" w:rsidRPr="007D10D4">
          <w:rPr>
            <w:color w:val="000000"/>
            <w:sz w:val="22"/>
            <w:szCs w:val="22"/>
          </w:rPr>
          <w:t>Th</w:t>
        </w:r>
        <w:r w:rsidR="00AC1CEE">
          <w:rPr>
            <w:color w:val="000000"/>
            <w:sz w:val="22"/>
            <w:szCs w:val="22"/>
          </w:rPr>
          <w:t>is</w:t>
        </w:r>
        <w:proofErr w:type="gramEnd"/>
        <w:r w:rsidR="00AC1CEE">
          <w:rPr>
            <w:color w:val="000000"/>
            <w:sz w:val="22"/>
            <w:szCs w:val="22"/>
          </w:rPr>
          <w:t xml:space="preserve"> </w:t>
        </w:r>
      </w:ins>
      <w:r w:rsidRPr="007D10D4">
        <w:rPr>
          <w:color w:val="000000"/>
          <w:sz w:val="22"/>
          <w:szCs w:val="22"/>
        </w:rPr>
        <w:t>content</w:t>
      </w:r>
      <w:del w:id="22" w:author="Anas Abdelrazeq" w:date="2015-09-16T15:18:00Z">
        <w:r w:rsidRPr="007D10D4" w:rsidDel="00AC1CEE">
          <w:rPr>
            <w:color w:val="000000"/>
            <w:sz w:val="22"/>
            <w:szCs w:val="22"/>
          </w:rPr>
          <w:delText>s</w:delText>
        </w:r>
      </w:del>
      <w:r w:rsidRPr="007D10D4">
        <w:rPr>
          <w:color w:val="000000"/>
          <w:sz w:val="22"/>
          <w:szCs w:val="22"/>
        </w:rPr>
        <w:t xml:space="preserve"> (called tweets in twitter and status</w:t>
      </w:r>
      <w:ins w:id="23" w:author="Anas Abdelrazeq" w:date="2015-09-16T15:18:00Z">
        <w:r w:rsidR="00AC1CEE">
          <w:rPr>
            <w:color w:val="000000"/>
            <w:sz w:val="22"/>
            <w:szCs w:val="22"/>
          </w:rPr>
          <w:t xml:space="preserve"> updates</w:t>
        </w:r>
      </w:ins>
      <w:r w:rsidRPr="007D10D4">
        <w:rPr>
          <w:color w:val="000000"/>
          <w:sz w:val="22"/>
          <w:szCs w:val="22"/>
        </w:rPr>
        <w:t xml:space="preserve"> in Facebook) </w:t>
      </w:r>
      <w:del w:id="24" w:author="Anas Abdelrazeq" w:date="2015-09-16T15:19:00Z">
        <w:r w:rsidRPr="007D10D4" w:rsidDel="00AC1CEE">
          <w:rPr>
            <w:color w:val="000000"/>
            <w:sz w:val="22"/>
            <w:szCs w:val="22"/>
          </w:rPr>
          <w:delText xml:space="preserve">sometimes </w:delText>
        </w:r>
      </w:del>
      <w:r w:rsidRPr="007D10D4">
        <w:rPr>
          <w:color w:val="000000"/>
          <w:sz w:val="22"/>
          <w:szCs w:val="22"/>
        </w:rPr>
        <w:t xml:space="preserve">express opinions about different topics. This includes statements </w:t>
      </w:r>
      <w:ins w:id="25" w:author="Anas Abdelrazeq" w:date="2015-09-16T16:00:00Z">
        <w:r w:rsidR="00F85859">
          <w:rPr>
            <w:color w:val="000000"/>
            <w:sz w:val="22"/>
            <w:szCs w:val="22"/>
          </w:rPr>
          <w:t xml:space="preserve">that are </w:t>
        </w:r>
      </w:ins>
      <w:r w:rsidRPr="007D10D4">
        <w:rPr>
          <w:color w:val="000000"/>
          <w:sz w:val="22"/>
          <w:szCs w:val="22"/>
        </w:rPr>
        <w:t xml:space="preserve">related to universities’ topics and events. Such opinion rich data resources can be used to for extracting and analyzing opinions in terms of specific topics. </w:t>
      </w:r>
      <w:del w:id="26" w:author="Anas Abdelrazeq" w:date="2015-09-16T16:01:00Z">
        <w:r w:rsidRPr="007D10D4" w:rsidDel="00F85859">
          <w:rPr>
            <w:color w:val="000000"/>
            <w:sz w:val="22"/>
            <w:szCs w:val="22"/>
          </w:rPr>
          <w:delText xml:space="preserve">With </w:delText>
        </w:r>
      </w:del>
      <w:ins w:id="27" w:author="Anas Abdelrazeq" w:date="2015-09-16T16:01:00Z">
        <w:r w:rsidR="00F85859">
          <w:rPr>
            <w:color w:val="000000"/>
            <w:sz w:val="22"/>
            <w:szCs w:val="22"/>
          </w:rPr>
          <w:t xml:space="preserve">Along with the </w:t>
        </w:r>
      </w:ins>
      <w:r w:rsidRPr="007D10D4">
        <w:rPr>
          <w:color w:val="000000"/>
          <w:sz w:val="22"/>
          <w:szCs w:val="22"/>
        </w:rPr>
        <w:t xml:space="preserve">help of data mining and natural language processing techniques it </w:t>
      </w:r>
      <w:ins w:id="28" w:author="Anas Abdelrazeq" w:date="2015-09-16T16:01:00Z">
        <w:r w:rsidR="00F85859">
          <w:rPr>
            <w:color w:val="000000"/>
            <w:sz w:val="22"/>
            <w:szCs w:val="22"/>
          </w:rPr>
          <w:t xml:space="preserve">is possible to </w:t>
        </w:r>
      </w:ins>
      <w:del w:id="29" w:author="Anas Abdelrazeq" w:date="2015-09-16T16:01:00Z">
        <w:r w:rsidRPr="007D10D4" w:rsidDel="00F85859">
          <w:rPr>
            <w:color w:val="000000"/>
            <w:sz w:val="22"/>
            <w:szCs w:val="22"/>
          </w:rPr>
          <w:delText xml:space="preserve">could be </w:delText>
        </w:r>
      </w:del>
      <w:r w:rsidRPr="007D10D4">
        <w:rPr>
          <w:color w:val="000000"/>
          <w:sz w:val="22"/>
          <w:szCs w:val="22"/>
        </w:rPr>
        <w:t>detect</w:t>
      </w:r>
      <w:del w:id="30" w:author="Anas Abdelrazeq" w:date="2015-09-16T16:01:00Z">
        <w:r w:rsidRPr="007D10D4" w:rsidDel="00F85859">
          <w:rPr>
            <w:color w:val="000000"/>
            <w:sz w:val="22"/>
            <w:szCs w:val="22"/>
          </w:rPr>
          <w:delText>ed</w:delText>
        </w:r>
      </w:del>
      <w:r w:rsidRPr="007D10D4">
        <w:rPr>
          <w:color w:val="000000"/>
          <w:sz w:val="22"/>
          <w:szCs w:val="22"/>
        </w:rPr>
        <w:t xml:space="preserve"> and analyze</w:t>
      </w:r>
      <w:del w:id="31" w:author="Anas Abdelrazeq" w:date="2015-09-16T16:01:00Z">
        <w:r w:rsidRPr="007D10D4" w:rsidDel="00F85859">
          <w:rPr>
            <w:color w:val="000000"/>
            <w:sz w:val="22"/>
            <w:szCs w:val="22"/>
          </w:rPr>
          <w:delText>d</w:delText>
        </w:r>
      </w:del>
      <w:r w:rsidRPr="007D10D4">
        <w:rPr>
          <w:color w:val="000000"/>
          <w:sz w:val="22"/>
          <w:szCs w:val="22"/>
        </w:rPr>
        <w:t xml:space="preserve"> opinions related to learning context from large amount of data.</w:t>
      </w:r>
    </w:p>
    <w:p w14:paraId="31929191" w14:textId="77777777" w:rsidR="007D10D4" w:rsidRPr="007D10D4" w:rsidRDefault="007D10D4" w:rsidP="007D10D4">
      <w:pPr>
        <w:jc w:val="both"/>
        <w:rPr>
          <w:color w:val="000000"/>
          <w:sz w:val="22"/>
          <w:szCs w:val="22"/>
        </w:rPr>
      </w:pPr>
      <w:r w:rsidRPr="007D10D4">
        <w:rPr>
          <w:color w:val="000000"/>
          <w:sz w:val="22"/>
          <w:szCs w:val="22"/>
        </w:rPr>
        <w:t xml:space="preserve">Sentiment analysis, also called opinion mining, is the field of study that analyzes people’s opinions, sentiments, evaluations, appraisals, attitudes, and </w:t>
      </w:r>
      <w:r w:rsidRPr="007D10D4">
        <w:rPr>
          <w:color w:val="000000"/>
          <w:sz w:val="22"/>
          <w:szCs w:val="22"/>
        </w:rPr>
        <w:lastRenderedPageBreak/>
        <w:t>emotions towards entities such as products, services, organizations, individuals, issues, events, topics, and their attributes [1].</w:t>
      </w:r>
    </w:p>
    <w:p w14:paraId="5EE72CFC" w14:textId="77777777" w:rsidR="007D10D4" w:rsidRDefault="007D10D4" w:rsidP="007D10D4">
      <w:pPr>
        <w:jc w:val="both"/>
        <w:rPr>
          <w:color w:val="000000"/>
          <w:sz w:val="22"/>
          <w:szCs w:val="22"/>
        </w:rPr>
      </w:pPr>
      <w:r w:rsidRPr="007D10D4">
        <w:rPr>
          <w:color w:val="000000"/>
          <w:sz w:val="22"/>
          <w:szCs w:val="22"/>
        </w:rPr>
        <w:t>The research field for this project will be natural language processing and data mining specifically it will explore existing sentiment analysis technologies in learning context in order to extract useful information to evaluate universities.</w:t>
      </w:r>
    </w:p>
    <w:p w14:paraId="65B59A0F" w14:textId="77777777" w:rsidR="007D10D4" w:rsidRDefault="007D10D4" w:rsidP="007D10D4">
      <w:pPr>
        <w:jc w:val="both"/>
        <w:rPr>
          <w:color w:val="000000"/>
          <w:sz w:val="22"/>
          <w:szCs w:val="22"/>
        </w:rPr>
      </w:pPr>
    </w:p>
    <w:p w14:paraId="02E41B7A" w14:textId="77777777" w:rsidR="007D10D4" w:rsidRDefault="007D10D4" w:rsidP="007D10D4">
      <w:pPr>
        <w:rPr>
          <w:b/>
          <w:color w:val="000000"/>
        </w:rPr>
      </w:pPr>
      <w:r w:rsidRPr="007D10D4">
        <w:rPr>
          <w:b/>
          <w:color w:val="000000"/>
        </w:rPr>
        <w:t>RELATED WORKS</w:t>
      </w:r>
    </w:p>
    <w:p w14:paraId="03FECBA0" w14:textId="77777777" w:rsidR="005B074F" w:rsidRDefault="005B074F" w:rsidP="007D10D4">
      <w:pPr>
        <w:rPr>
          <w:b/>
          <w:color w:val="000000"/>
        </w:rPr>
      </w:pPr>
    </w:p>
    <w:p w14:paraId="60D6645C" w14:textId="5CC87190" w:rsidR="005B074F" w:rsidRPr="005B074F" w:rsidRDefault="005B074F" w:rsidP="00F85859">
      <w:pPr>
        <w:jc w:val="both"/>
        <w:rPr>
          <w:color w:val="000000"/>
          <w:sz w:val="22"/>
          <w:szCs w:val="22"/>
        </w:rPr>
      </w:pPr>
      <w:r w:rsidRPr="005B074F">
        <w:rPr>
          <w:color w:val="000000"/>
          <w:sz w:val="22"/>
          <w:szCs w:val="22"/>
        </w:rPr>
        <w:t xml:space="preserve">Since the sentiment analysis </w:t>
      </w:r>
      <w:ins w:id="32" w:author="Anas Abdelrazeq" w:date="2015-09-16T16:07:00Z">
        <w:r w:rsidR="00F85859">
          <w:rPr>
            <w:color w:val="000000"/>
            <w:sz w:val="22"/>
            <w:szCs w:val="22"/>
          </w:rPr>
          <w:t xml:space="preserve">- </w:t>
        </w:r>
      </w:ins>
      <w:r w:rsidRPr="005B074F">
        <w:rPr>
          <w:color w:val="000000"/>
          <w:sz w:val="22"/>
          <w:szCs w:val="22"/>
        </w:rPr>
        <w:t xml:space="preserve">especially in social networks </w:t>
      </w:r>
      <w:ins w:id="33" w:author="Anas Abdelrazeq" w:date="2015-09-16T16:07:00Z">
        <w:r w:rsidR="00F85859">
          <w:rPr>
            <w:color w:val="000000"/>
            <w:sz w:val="22"/>
            <w:szCs w:val="22"/>
          </w:rPr>
          <w:t xml:space="preserve">- </w:t>
        </w:r>
      </w:ins>
      <w:r w:rsidRPr="005B074F">
        <w:rPr>
          <w:color w:val="000000"/>
          <w:sz w:val="22"/>
          <w:szCs w:val="22"/>
        </w:rPr>
        <w:t xml:space="preserve">has recently become an important topic, many researchers have focused and published </w:t>
      </w:r>
      <w:del w:id="34" w:author="Anas Abdelrazeq" w:date="2015-09-16T16:08:00Z">
        <w:r w:rsidRPr="005B074F" w:rsidDel="00F85859">
          <w:rPr>
            <w:color w:val="000000"/>
            <w:sz w:val="22"/>
            <w:szCs w:val="22"/>
          </w:rPr>
          <w:delText xml:space="preserve">papers </w:delText>
        </w:r>
      </w:del>
      <w:ins w:id="35" w:author="Anas Abdelrazeq" w:date="2015-09-16T16:08:00Z">
        <w:r w:rsidR="00F85859">
          <w:rPr>
            <w:color w:val="000000"/>
            <w:sz w:val="22"/>
            <w:szCs w:val="22"/>
          </w:rPr>
          <w:t xml:space="preserve">their work </w:t>
        </w:r>
      </w:ins>
      <w:r w:rsidRPr="005B074F">
        <w:rPr>
          <w:color w:val="000000"/>
          <w:sz w:val="22"/>
          <w:szCs w:val="22"/>
        </w:rPr>
        <w:t xml:space="preserve">in this area. There has been a large amount of prior research in sentiment analysis, especially in the domain of product reviews, movie reviews, and blogs [2]. </w:t>
      </w:r>
    </w:p>
    <w:p w14:paraId="1BD506D7" w14:textId="77777777" w:rsidR="005B074F" w:rsidRPr="005B074F" w:rsidRDefault="005B074F" w:rsidP="0092156F">
      <w:pPr>
        <w:jc w:val="both"/>
        <w:rPr>
          <w:color w:val="000000"/>
          <w:sz w:val="22"/>
          <w:szCs w:val="22"/>
        </w:rPr>
      </w:pPr>
      <w:commentRangeStart w:id="36"/>
      <w:r w:rsidRPr="005B074F">
        <w:rPr>
          <w:color w:val="000000"/>
          <w:sz w:val="22"/>
          <w:szCs w:val="22"/>
        </w:rPr>
        <w:t>There has been done researches in the field of sentiment analysis on social media specifically on twitter</w:t>
      </w:r>
      <w:commentRangeEnd w:id="36"/>
      <w:r w:rsidR="00F85859">
        <w:rPr>
          <w:rStyle w:val="CommentReference"/>
        </w:rPr>
        <w:commentReference w:id="36"/>
      </w:r>
      <w:r w:rsidRPr="005B074F">
        <w:rPr>
          <w:color w:val="000000"/>
          <w:sz w:val="22"/>
          <w:szCs w:val="22"/>
        </w:rPr>
        <w:t xml:space="preserve">. Feature selection approaches such as using n-grams [3] [4] or Part of Speech (POS) tags </w:t>
      </w:r>
      <w:r w:rsidR="00EB4825">
        <w:rPr>
          <w:color w:val="000000"/>
          <w:sz w:val="22"/>
          <w:szCs w:val="22"/>
        </w:rPr>
        <w:t xml:space="preserve">[10] </w:t>
      </w:r>
      <w:r w:rsidRPr="005B074F">
        <w:rPr>
          <w:color w:val="000000"/>
          <w:sz w:val="22"/>
          <w:szCs w:val="22"/>
        </w:rPr>
        <w:t xml:space="preserve">and lexicons [3] [5] has been examined in the context of sentiment analysis. </w:t>
      </w:r>
    </w:p>
    <w:p w14:paraId="56742019" w14:textId="5F4C7C93" w:rsidR="005B074F" w:rsidRDefault="005B074F" w:rsidP="00E63729">
      <w:pPr>
        <w:jc w:val="both"/>
        <w:rPr>
          <w:color w:val="000000"/>
          <w:sz w:val="22"/>
          <w:szCs w:val="22"/>
        </w:rPr>
      </w:pPr>
      <w:r w:rsidRPr="005B074F">
        <w:rPr>
          <w:color w:val="000000"/>
          <w:sz w:val="22"/>
          <w:szCs w:val="22"/>
        </w:rPr>
        <w:t xml:space="preserve">Researchers have also analyzed and compared data mining classification techniques such as Naïve Bayes classifier, Support Vector Machine (SVM) and Maximum Entropy  for classifying tweets [6] [7]. </w:t>
      </w:r>
      <w:r w:rsidR="00EB4825" w:rsidRPr="00EB4825">
        <w:rPr>
          <w:color w:val="000000"/>
          <w:sz w:val="22"/>
          <w:szCs w:val="22"/>
        </w:rPr>
        <w:t>Apart from using different features</w:t>
      </w:r>
      <w:r w:rsidR="00EB4825">
        <w:rPr>
          <w:color w:val="000000"/>
          <w:sz w:val="22"/>
          <w:szCs w:val="22"/>
        </w:rPr>
        <w:t xml:space="preserve"> and </w:t>
      </w:r>
      <w:r w:rsidR="00EB4825" w:rsidRPr="00EB4825">
        <w:rPr>
          <w:color w:val="000000"/>
          <w:sz w:val="22"/>
          <w:szCs w:val="22"/>
        </w:rPr>
        <w:t xml:space="preserve">classifiers, there are variety of </w:t>
      </w:r>
      <w:ins w:id="37" w:author="Anas Abdelrazeq" w:date="2015-09-16T16:13:00Z">
        <w:r w:rsidR="00E63729">
          <w:rPr>
            <w:color w:val="000000"/>
            <w:sz w:val="22"/>
            <w:szCs w:val="22"/>
          </w:rPr>
          <w:t xml:space="preserve">used </w:t>
        </w:r>
      </w:ins>
      <w:r w:rsidR="00EB4825" w:rsidRPr="00EB4825">
        <w:rPr>
          <w:color w:val="000000"/>
          <w:sz w:val="22"/>
          <w:szCs w:val="22"/>
        </w:rPr>
        <w:t>methods</w:t>
      </w:r>
      <w:r w:rsidR="00EB4825">
        <w:rPr>
          <w:color w:val="000000"/>
          <w:sz w:val="22"/>
          <w:szCs w:val="22"/>
        </w:rPr>
        <w:t xml:space="preserve"> </w:t>
      </w:r>
      <w:del w:id="38" w:author="Anas Abdelrazeq" w:date="2015-09-16T16:13:00Z">
        <w:r w:rsidR="00EB4825" w:rsidDel="00E63729">
          <w:rPr>
            <w:color w:val="000000"/>
            <w:sz w:val="22"/>
            <w:szCs w:val="22"/>
          </w:rPr>
          <w:delText xml:space="preserve">used like </w:delText>
        </w:r>
      </w:del>
      <w:ins w:id="39" w:author="Anas Abdelrazeq" w:date="2015-09-16T16:13:00Z">
        <w:r w:rsidR="00E63729">
          <w:rPr>
            <w:color w:val="000000"/>
            <w:sz w:val="22"/>
            <w:szCs w:val="22"/>
          </w:rPr>
          <w:t xml:space="preserve">such as </w:t>
        </w:r>
      </w:ins>
      <w:r w:rsidR="00EB4825" w:rsidRPr="00EB4825">
        <w:rPr>
          <w:color w:val="000000"/>
          <w:sz w:val="22"/>
          <w:szCs w:val="22"/>
        </w:rPr>
        <w:t>us</w:t>
      </w:r>
      <w:ins w:id="40" w:author="Anas Abdelrazeq" w:date="2015-09-16T16:13:00Z">
        <w:r w:rsidR="00E63729">
          <w:rPr>
            <w:color w:val="000000"/>
            <w:sz w:val="22"/>
            <w:szCs w:val="22"/>
          </w:rPr>
          <w:t>ing</w:t>
        </w:r>
      </w:ins>
      <w:del w:id="41" w:author="Anas Abdelrazeq" w:date="2015-09-16T16:13:00Z">
        <w:r w:rsidR="00EB4825" w:rsidRPr="00EB4825" w:rsidDel="00E63729">
          <w:rPr>
            <w:color w:val="000000"/>
            <w:sz w:val="22"/>
            <w:szCs w:val="22"/>
          </w:rPr>
          <w:delText>e</w:delText>
        </w:r>
      </w:del>
      <w:r w:rsidR="00EB4825" w:rsidRPr="00EB4825">
        <w:rPr>
          <w:color w:val="000000"/>
          <w:sz w:val="22"/>
          <w:szCs w:val="22"/>
        </w:rPr>
        <w:t xml:space="preserve"> </w:t>
      </w:r>
      <w:del w:id="42" w:author="Anas Abdelrazeq" w:date="2015-09-16T16:13:00Z">
        <w:r w:rsidR="00EB4825" w:rsidRPr="00EB4825" w:rsidDel="00E63729">
          <w:rPr>
            <w:color w:val="000000"/>
            <w:sz w:val="22"/>
            <w:szCs w:val="22"/>
          </w:rPr>
          <w:delText xml:space="preserve">of </w:delText>
        </w:r>
      </w:del>
      <w:r w:rsidR="00EB4825" w:rsidRPr="00EB4825">
        <w:rPr>
          <w:color w:val="000000"/>
          <w:sz w:val="22"/>
          <w:szCs w:val="22"/>
        </w:rPr>
        <w:t>emoti</w:t>
      </w:r>
      <w:r w:rsidR="00EB4825">
        <w:rPr>
          <w:color w:val="000000"/>
          <w:sz w:val="22"/>
          <w:szCs w:val="22"/>
        </w:rPr>
        <w:t>cons [6</w:t>
      </w:r>
      <w:r w:rsidR="00EB4825" w:rsidRPr="00EB4825">
        <w:rPr>
          <w:color w:val="000000"/>
          <w:sz w:val="22"/>
          <w:szCs w:val="22"/>
        </w:rPr>
        <w:t xml:space="preserve">], </w:t>
      </w:r>
      <w:del w:id="43" w:author="Anas Abdelrazeq" w:date="2015-09-16T16:13:00Z">
        <w:r w:rsidR="00EB4825" w:rsidRPr="00EB4825" w:rsidDel="00E63729">
          <w:rPr>
            <w:color w:val="000000"/>
            <w:sz w:val="22"/>
            <w:szCs w:val="22"/>
          </w:rPr>
          <w:delText>use</w:delText>
        </w:r>
        <w:r w:rsidR="00EB4825" w:rsidDel="00E63729">
          <w:rPr>
            <w:color w:val="000000"/>
            <w:sz w:val="22"/>
            <w:szCs w:val="22"/>
          </w:rPr>
          <w:delText xml:space="preserve"> </w:delText>
        </w:r>
        <w:r w:rsidR="00EB4825" w:rsidRPr="00EB4825" w:rsidDel="00E63729">
          <w:rPr>
            <w:color w:val="000000"/>
            <w:sz w:val="22"/>
            <w:szCs w:val="22"/>
          </w:rPr>
          <w:delText xml:space="preserve">of </w:delText>
        </w:r>
      </w:del>
      <w:r w:rsidR="00EB4825" w:rsidRPr="00EB4825">
        <w:rPr>
          <w:color w:val="000000"/>
          <w:sz w:val="22"/>
          <w:szCs w:val="22"/>
        </w:rPr>
        <w:t>opinion reversal words etc</w:t>
      </w:r>
      <w:ins w:id="44" w:author="Anas Abdelrazeq" w:date="2015-09-16T16:13:00Z">
        <w:r w:rsidR="00E63729">
          <w:rPr>
            <w:color w:val="000000"/>
            <w:sz w:val="22"/>
            <w:szCs w:val="22"/>
          </w:rPr>
          <w:t>.,</w:t>
        </w:r>
      </w:ins>
      <w:r w:rsidR="00EB4825" w:rsidRPr="00EB4825">
        <w:rPr>
          <w:color w:val="000000"/>
          <w:sz w:val="22"/>
          <w:szCs w:val="22"/>
        </w:rPr>
        <w:t xml:space="preserve"> for identifying</w:t>
      </w:r>
      <w:r w:rsidR="00EB4825">
        <w:rPr>
          <w:color w:val="000000"/>
          <w:sz w:val="22"/>
          <w:szCs w:val="22"/>
        </w:rPr>
        <w:t xml:space="preserve"> </w:t>
      </w:r>
      <w:r w:rsidR="00EB4825" w:rsidRPr="00EB4825">
        <w:rPr>
          <w:color w:val="000000"/>
          <w:sz w:val="22"/>
          <w:szCs w:val="22"/>
        </w:rPr>
        <w:t>sentiments.</w:t>
      </w:r>
    </w:p>
    <w:p w14:paraId="40004F8D" w14:textId="1453F8EF" w:rsidR="005B074F" w:rsidRPr="005B074F" w:rsidRDefault="005B074F" w:rsidP="005B074F">
      <w:pPr>
        <w:jc w:val="both"/>
        <w:rPr>
          <w:color w:val="000000"/>
          <w:sz w:val="22"/>
          <w:szCs w:val="22"/>
        </w:rPr>
      </w:pPr>
      <w:r w:rsidRPr="005B074F">
        <w:rPr>
          <w:color w:val="000000"/>
          <w:sz w:val="22"/>
          <w:szCs w:val="22"/>
        </w:rPr>
        <w:t>From the social media networks, Facebook is the more popular around the world</w:t>
      </w:r>
      <w:ins w:id="45" w:author="Anas Abdelrazeq" w:date="2015-09-16T16:13:00Z">
        <w:r w:rsidR="00E63729">
          <w:rPr>
            <w:color w:val="000000"/>
            <w:sz w:val="22"/>
            <w:szCs w:val="22"/>
          </w:rPr>
          <w:t xml:space="preserve"> [</w:t>
        </w:r>
        <w:proofErr w:type="spellStart"/>
        <w:r w:rsidR="00E63729">
          <w:rPr>
            <w:color w:val="000000"/>
            <w:sz w:val="22"/>
            <w:szCs w:val="22"/>
          </w:rPr>
          <w:t>Resourse</w:t>
        </w:r>
        <w:proofErr w:type="spellEnd"/>
        <w:r w:rsidR="00E63729">
          <w:rPr>
            <w:color w:val="000000"/>
            <w:sz w:val="22"/>
            <w:szCs w:val="22"/>
          </w:rPr>
          <w:t>]</w:t>
        </w:r>
      </w:ins>
      <w:r w:rsidRPr="005B074F">
        <w:rPr>
          <w:color w:val="000000"/>
          <w:sz w:val="22"/>
          <w:szCs w:val="22"/>
        </w:rPr>
        <w:t xml:space="preserve">. On October 2012, it reached 1 billion monthly active users (that is, 1 billion users accessed the network within a month) and more than 550 million daily active users [8]. </w:t>
      </w:r>
      <w:commentRangeStart w:id="46"/>
      <w:r w:rsidRPr="005B074F">
        <w:rPr>
          <w:color w:val="000000"/>
          <w:sz w:val="22"/>
          <w:szCs w:val="22"/>
        </w:rPr>
        <w:t>One of the recent researches with the purpose of extracting information about users’ sentiments from the messages they write in Facebook [9].</w:t>
      </w:r>
      <w:commentRangeEnd w:id="46"/>
      <w:r w:rsidR="00E63729">
        <w:rPr>
          <w:rStyle w:val="CommentReference"/>
        </w:rPr>
        <w:commentReference w:id="46"/>
      </w:r>
      <w:r w:rsidRPr="005B074F">
        <w:rPr>
          <w:color w:val="000000"/>
          <w:sz w:val="22"/>
          <w:szCs w:val="22"/>
        </w:rPr>
        <w:t xml:space="preserve"> They have developed a new and </w:t>
      </w:r>
      <w:commentRangeStart w:id="47"/>
      <w:r w:rsidRPr="005B074F">
        <w:rPr>
          <w:color w:val="000000"/>
          <w:sz w:val="22"/>
          <w:szCs w:val="22"/>
        </w:rPr>
        <w:t xml:space="preserve">non-intrusive </w:t>
      </w:r>
      <w:commentRangeEnd w:id="47"/>
      <w:r w:rsidR="00E63729">
        <w:rPr>
          <w:rStyle w:val="CommentReference"/>
        </w:rPr>
        <w:commentReference w:id="47"/>
      </w:r>
      <w:r w:rsidRPr="005B074F">
        <w:rPr>
          <w:color w:val="000000"/>
          <w:sz w:val="22"/>
          <w:szCs w:val="22"/>
        </w:rPr>
        <w:t xml:space="preserve">method for sentiment analysis in this social network. </w:t>
      </w:r>
      <w:r w:rsidRPr="005B074F">
        <w:rPr>
          <w:color w:val="000000"/>
          <w:sz w:val="22"/>
          <w:szCs w:val="22"/>
        </w:rPr>
        <w:lastRenderedPageBreak/>
        <w:t>It consists on a hybr</w:t>
      </w:r>
      <w:bookmarkStart w:id="48" w:name="_GoBack"/>
      <w:bookmarkEnd w:id="48"/>
      <w:r w:rsidRPr="005B074F">
        <w:rPr>
          <w:color w:val="000000"/>
          <w:sz w:val="22"/>
          <w:szCs w:val="22"/>
        </w:rPr>
        <w:t>id approach, combining lexical-based and machine learning techniques to perform sentiment analysis in Facebook with high accuracy (83.27%).</w:t>
      </w:r>
    </w:p>
    <w:p w14:paraId="66F8A059" w14:textId="77777777" w:rsidR="007D10D4" w:rsidRPr="004A5172" w:rsidRDefault="007D10D4" w:rsidP="007D10D4">
      <w:pPr>
        <w:jc w:val="both"/>
        <w:rPr>
          <w:b/>
          <w:color w:val="000000"/>
        </w:rPr>
      </w:pPr>
    </w:p>
    <w:p w14:paraId="6B2C6526" w14:textId="77777777" w:rsidR="005B074F" w:rsidRDefault="005B074F" w:rsidP="007F33AF">
      <w:pPr>
        <w:rPr>
          <w:b/>
          <w:color w:val="000000"/>
        </w:rPr>
      </w:pPr>
      <w:r>
        <w:rPr>
          <w:b/>
          <w:color w:val="000000"/>
        </w:rPr>
        <w:t>SOCIAL MEDIA SENTIMENT ANALYSIS</w:t>
      </w:r>
    </w:p>
    <w:p w14:paraId="21315572" w14:textId="77777777" w:rsidR="005B074F" w:rsidRDefault="005B074F" w:rsidP="007F33AF">
      <w:pPr>
        <w:rPr>
          <w:b/>
          <w:color w:val="000000"/>
        </w:rPr>
      </w:pPr>
    </w:p>
    <w:p w14:paraId="7CA7CCF4" w14:textId="77777777" w:rsidR="005B074F" w:rsidRPr="005B074F" w:rsidRDefault="005B074F" w:rsidP="005B074F">
      <w:pPr>
        <w:jc w:val="both"/>
        <w:rPr>
          <w:color w:val="000000"/>
          <w:sz w:val="22"/>
          <w:szCs w:val="22"/>
        </w:rPr>
      </w:pPr>
      <w:r w:rsidRPr="005B074F">
        <w:rPr>
          <w:color w:val="000000"/>
          <w:sz w:val="22"/>
          <w:szCs w:val="22"/>
        </w:rPr>
        <w:t>The focus of this master thesis is in the context of education, just the tweets related to university learning environment is important in first phase. According to the pilot research that has been done in the IMA/ZLW &amp; IFU at RWTH Aachen University, the process of sentiment analysi</w:t>
      </w:r>
      <w:r w:rsidR="00C14D15">
        <w:rPr>
          <w:color w:val="000000"/>
          <w:sz w:val="22"/>
          <w:szCs w:val="22"/>
        </w:rPr>
        <w:t>s consists of 3 general phases.</w:t>
      </w:r>
    </w:p>
    <w:p w14:paraId="4C6EA4FA" w14:textId="77777777" w:rsidR="005B074F" w:rsidRPr="005B074F" w:rsidRDefault="005B074F" w:rsidP="005B074F">
      <w:pPr>
        <w:jc w:val="both"/>
        <w:rPr>
          <w:color w:val="000000"/>
          <w:sz w:val="22"/>
          <w:szCs w:val="22"/>
        </w:rPr>
      </w:pPr>
      <w:r w:rsidRPr="005B074F">
        <w:rPr>
          <w:color w:val="000000"/>
          <w:sz w:val="22"/>
          <w:szCs w:val="22"/>
        </w:rPr>
        <w:t xml:space="preserve">1. Data collection </w:t>
      </w:r>
    </w:p>
    <w:p w14:paraId="4BBBD9DF" w14:textId="77777777" w:rsidR="005B074F" w:rsidRPr="005B074F" w:rsidRDefault="005B074F" w:rsidP="005B074F">
      <w:pPr>
        <w:jc w:val="both"/>
        <w:rPr>
          <w:color w:val="000000"/>
          <w:sz w:val="22"/>
          <w:szCs w:val="22"/>
        </w:rPr>
      </w:pPr>
      <w:r w:rsidRPr="005B074F">
        <w:rPr>
          <w:color w:val="000000"/>
          <w:sz w:val="22"/>
          <w:szCs w:val="22"/>
        </w:rPr>
        <w:t>2. Data Processing</w:t>
      </w:r>
    </w:p>
    <w:p w14:paraId="00A20BB2" w14:textId="77777777" w:rsidR="00C14D15" w:rsidRPr="005B074F" w:rsidRDefault="005B074F" w:rsidP="00C14D15">
      <w:pPr>
        <w:jc w:val="both"/>
        <w:rPr>
          <w:color w:val="000000"/>
          <w:sz w:val="22"/>
          <w:szCs w:val="22"/>
        </w:rPr>
      </w:pPr>
      <w:r w:rsidRPr="005B074F">
        <w:rPr>
          <w:color w:val="000000"/>
          <w:sz w:val="22"/>
          <w:szCs w:val="22"/>
        </w:rPr>
        <w:t xml:space="preserve">3. Test and evaluation </w:t>
      </w:r>
    </w:p>
    <w:p w14:paraId="63A74A4F" w14:textId="29D6B724" w:rsidR="005B074F" w:rsidDel="00E63729" w:rsidRDefault="00E63729" w:rsidP="00E63729">
      <w:pPr>
        <w:jc w:val="both"/>
        <w:rPr>
          <w:del w:id="49" w:author="Anas Abdelrazeq" w:date="2015-09-16T16:18:00Z"/>
          <w:color w:val="000000"/>
          <w:sz w:val="22"/>
          <w:szCs w:val="22"/>
        </w:rPr>
      </w:pPr>
      <w:ins w:id="50" w:author="Anas Abdelrazeq" w:date="2015-09-16T16:18:00Z">
        <w:r>
          <w:rPr>
            <w:color w:val="000000"/>
            <w:sz w:val="22"/>
            <w:szCs w:val="22"/>
          </w:rPr>
          <w:t xml:space="preserve">According to the study, </w:t>
        </w:r>
      </w:ins>
      <w:del w:id="51" w:author="Anas Abdelrazeq" w:date="2015-09-16T16:18:00Z">
        <w:r w:rsidR="005B074F" w:rsidRPr="005B074F" w:rsidDel="00E63729">
          <w:rPr>
            <w:color w:val="000000"/>
            <w:sz w:val="22"/>
            <w:szCs w:val="22"/>
          </w:rPr>
          <w:delText xml:space="preserve">From </w:delText>
        </w:r>
      </w:del>
      <w:ins w:id="52" w:author="Anas Abdelrazeq" w:date="2015-09-16T16:18:00Z">
        <w:r>
          <w:rPr>
            <w:color w:val="000000"/>
            <w:sz w:val="22"/>
            <w:szCs w:val="22"/>
          </w:rPr>
          <w:t>f</w:t>
        </w:r>
        <w:r w:rsidRPr="005B074F">
          <w:rPr>
            <w:color w:val="000000"/>
            <w:sz w:val="22"/>
            <w:szCs w:val="22"/>
          </w:rPr>
          <w:t xml:space="preserve">rom </w:t>
        </w:r>
      </w:ins>
      <w:r w:rsidR="005B074F" w:rsidRPr="005B074F">
        <w:rPr>
          <w:color w:val="000000"/>
          <w:sz w:val="22"/>
          <w:szCs w:val="22"/>
        </w:rPr>
        <w:t xml:space="preserve">October 1st, </w:t>
      </w:r>
      <w:del w:id="53" w:author="Anas Abdelrazeq" w:date="2015-09-16T16:18:00Z">
        <w:r w:rsidR="005B074F" w:rsidRPr="005B074F" w:rsidDel="00E63729">
          <w:rPr>
            <w:color w:val="000000"/>
            <w:sz w:val="22"/>
            <w:szCs w:val="22"/>
          </w:rPr>
          <w:delText xml:space="preserve">2015 </w:delText>
        </w:r>
      </w:del>
      <w:ins w:id="54" w:author="Anas Abdelrazeq" w:date="2015-09-16T16:18:00Z">
        <w:r w:rsidRPr="005B074F">
          <w:rPr>
            <w:color w:val="000000"/>
            <w:sz w:val="22"/>
            <w:szCs w:val="22"/>
          </w:rPr>
          <w:t>201</w:t>
        </w:r>
        <w:r>
          <w:rPr>
            <w:color w:val="000000"/>
            <w:sz w:val="22"/>
            <w:szCs w:val="22"/>
          </w:rPr>
          <w:t>4</w:t>
        </w:r>
        <w:r w:rsidRPr="005B074F">
          <w:rPr>
            <w:color w:val="000000"/>
            <w:sz w:val="22"/>
            <w:szCs w:val="22"/>
          </w:rPr>
          <w:t xml:space="preserve"> </w:t>
        </w:r>
      </w:ins>
      <w:r w:rsidR="005B074F" w:rsidRPr="005B074F">
        <w:rPr>
          <w:color w:val="000000"/>
          <w:sz w:val="22"/>
          <w:szCs w:val="22"/>
        </w:rPr>
        <w:t xml:space="preserve">till March 31st, 2015 there were 16488 tweets related to </w:t>
      </w:r>
      <w:del w:id="55" w:author="Anas Abdelrazeq" w:date="2015-09-16T16:17:00Z">
        <w:r w:rsidR="005B074F" w:rsidRPr="005B074F" w:rsidDel="00E63729">
          <w:rPr>
            <w:color w:val="000000"/>
            <w:sz w:val="22"/>
            <w:szCs w:val="22"/>
          </w:rPr>
          <w:delText xml:space="preserve">the top-ranked </w:delText>
        </w:r>
      </w:del>
      <w:ins w:id="56" w:author="Anas Abdelrazeq" w:date="2015-09-16T16:17:00Z">
        <w:r>
          <w:rPr>
            <w:color w:val="000000"/>
            <w:sz w:val="22"/>
            <w:szCs w:val="22"/>
          </w:rPr>
          <w:t xml:space="preserve">selected </w:t>
        </w:r>
      </w:ins>
      <w:r w:rsidR="005B074F" w:rsidRPr="005B074F">
        <w:rPr>
          <w:color w:val="000000"/>
          <w:sz w:val="22"/>
          <w:szCs w:val="22"/>
        </w:rPr>
        <w:t xml:space="preserve">universities in Germany (TU9¹) in both English and German language </w:t>
      </w:r>
      <w:del w:id="57" w:author="Anas Abdelrazeq" w:date="2015-09-16T16:17:00Z">
        <w:r w:rsidR="005B074F" w:rsidRPr="005B074F" w:rsidDel="00E63729">
          <w:rPr>
            <w:color w:val="000000"/>
            <w:sz w:val="22"/>
            <w:szCs w:val="22"/>
          </w:rPr>
          <w:delText xml:space="preserve">has </w:delText>
        </w:r>
      </w:del>
      <w:ins w:id="58" w:author="Anas Abdelrazeq" w:date="2015-09-16T16:17:00Z">
        <w:r>
          <w:rPr>
            <w:color w:val="000000"/>
            <w:sz w:val="22"/>
            <w:szCs w:val="22"/>
          </w:rPr>
          <w:t xml:space="preserve">have </w:t>
        </w:r>
      </w:ins>
      <w:r w:rsidR="005B074F" w:rsidRPr="005B074F">
        <w:rPr>
          <w:color w:val="000000"/>
          <w:sz w:val="22"/>
          <w:szCs w:val="22"/>
        </w:rPr>
        <w:t xml:space="preserve">been posted on </w:t>
      </w:r>
      <w:del w:id="59" w:author="Anas Abdelrazeq" w:date="2015-09-16T16:17:00Z">
        <w:r w:rsidR="005B074F" w:rsidRPr="005B074F" w:rsidDel="00E63729">
          <w:rPr>
            <w:color w:val="000000"/>
            <w:sz w:val="22"/>
            <w:szCs w:val="22"/>
          </w:rPr>
          <w:delText>twitter</w:delText>
        </w:r>
      </w:del>
      <w:ins w:id="60" w:author="Anas Abdelrazeq" w:date="2015-09-16T16:17:00Z">
        <w:r>
          <w:rPr>
            <w:color w:val="000000"/>
            <w:sz w:val="22"/>
            <w:szCs w:val="22"/>
          </w:rPr>
          <w:t>T</w:t>
        </w:r>
        <w:r w:rsidRPr="005B074F">
          <w:rPr>
            <w:color w:val="000000"/>
            <w:sz w:val="22"/>
            <w:szCs w:val="22"/>
          </w:rPr>
          <w:t>witter</w:t>
        </w:r>
      </w:ins>
      <w:r w:rsidR="005B074F" w:rsidRPr="005B074F">
        <w:rPr>
          <w:color w:val="000000"/>
          <w:sz w:val="22"/>
          <w:szCs w:val="22"/>
        </w:rPr>
        <w:t xml:space="preserve">. If we subtract retweets from it, just 10189 original tweets in entire winter semester 2014/2015 has been collected. </w:t>
      </w:r>
      <w:del w:id="61" w:author="Anas Abdelrazeq" w:date="2015-09-16T16:18:00Z">
        <w:r w:rsidR="005B074F" w:rsidRPr="005B074F" w:rsidDel="00E63729">
          <w:rPr>
            <w:color w:val="000000"/>
            <w:sz w:val="22"/>
            <w:szCs w:val="22"/>
          </w:rPr>
          <w:delText xml:space="preserve">(Not into detail for last study.) </w:delText>
        </w:r>
      </w:del>
      <w:r w:rsidR="005B074F" w:rsidRPr="005B074F">
        <w:rPr>
          <w:color w:val="000000"/>
          <w:sz w:val="22"/>
          <w:szCs w:val="22"/>
        </w:rPr>
        <w:t>The biggest limitation associated with supervised learning is that it is sensitive to the quantity and quality of the training data and may fail when training data are insufficient. For solving this problem one solution would be collecting tweets from more universities. Another solution would be to consider another resources such as Facebook.</w:t>
      </w:r>
    </w:p>
    <w:p w14:paraId="23DA9DB5" w14:textId="77777777" w:rsidR="00C14D15" w:rsidRPr="005B074F" w:rsidRDefault="00C14D15" w:rsidP="00E63729">
      <w:pPr>
        <w:jc w:val="both"/>
        <w:rPr>
          <w:color w:val="000000"/>
          <w:sz w:val="22"/>
          <w:szCs w:val="22"/>
        </w:rPr>
      </w:pPr>
    </w:p>
    <w:p w14:paraId="14E0E201" w14:textId="1526027F" w:rsidR="005B074F" w:rsidRDefault="005B074F" w:rsidP="00E63729">
      <w:pPr>
        <w:jc w:val="both"/>
        <w:rPr>
          <w:color w:val="000000"/>
          <w:sz w:val="22"/>
          <w:szCs w:val="22"/>
        </w:rPr>
      </w:pPr>
      <w:r w:rsidRPr="005B074F">
        <w:rPr>
          <w:color w:val="000000"/>
          <w:sz w:val="22"/>
          <w:szCs w:val="22"/>
        </w:rPr>
        <w:t xml:space="preserve">Data processing phase consists of preprocessing, feature selection and classification steps. In feature selection step, they adopted a combination of </w:t>
      </w:r>
      <w:proofErr w:type="spellStart"/>
      <w:r w:rsidRPr="005B074F">
        <w:rPr>
          <w:color w:val="000000"/>
          <w:sz w:val="22"/>
          <w:szCs w:val="22"/>
        </w:rPr>
        <w:t>uni</w:t>
      </w:r>
      <w:proofErr w:type="spellEnd"/>
      <w:r w:rsidRPr="005B074F">
        <w:rPr>
          <w:color w:val="000000"/>
          <w:sz w:val="22"/>
          <w:szCs w:val="22"/>
        </w:rPr>
        <w:t xml:space="preserve">- and bigrams and they considered emoticons a part of n-gram features. In the classification step, they used naïve Bayes technique.  Their classifier accuracy performance is 73.6%, while </w:t>
      </w:r>
      <w:ins w:id="62" w:author="Anas Abdelrazeq" w:date="2015-09-16T16:19:00Z">
        <w:r w:rsidR="00E63729">
          <w:rPr>
            <w:color w:val="000000"/>
            <w:sz w:val="22"/>
            <w:szCs w:val="22"/>
          </w:rPr>
          <w:t xml:space="preserve">Go </w:t>
        </w:r>
        <w:proofErr w:type="gramStart"/>
        <w:r w:rsidR="00E63729">
          <w:rPr>
            <w:color w:val="000000"/>
            <w:sz w:val="22"/>
            <w:szCs w:val="22"/>
          </w:rPr>
          <w:t>et</w:t>
        </w:r>
        <w:proofErr w:type="gramEnd"/>
        <w:r w:rsidR="00E63729">
          <w:rPr>
            <w:color w:val="000000"/>
            <w:sz w:val="22"/>
            <w:szCs w:val="22"/>
          </w:rPr>
          <w:t>. al. [mention the name</w:t>
        </w:r>
        <w:proofErr w:type="gramStart"/>
        <w:r w:rsidR="00E63729">
          <w:rPr>
            <w:color w:val="000000"/>
            <w:sz w:val="22"/>
            <w:szCs w:val="22"/>
          </w:rPr>
          <w:t>]</w:t>
        </w:r>
      </w:ins>
      <w:r w:rsidRPr="005B074F">
        <w:rPr>
          <w:color w:val="000000"/>
          <w:sz w:val="22"/>
          <w:szCs w:val="22"/>
        </w:rPr>
        <w:t>[</w:t>
      </w:r>
      <w:proofErr w:type="gramEnd"/>
      <w:r w:rsidRPr="005B074F">
        <w:rPr>
          <w:color w:val="000000"/>
          <w:sz w:val="22"/>
          <w:szCs w:val="22"/>
        </w:rPr>
        <w:t xml:space="preserve">7] achieved around 80% accuracy rate. An </w:t>
      </w:r>
      <w:del w:id="63" w:author="Anas Abdelrazeq" w:date="2015-09-16T16:19:00Z">
        <w:r w:rsidRPr="005B074F" w:rsidDel="00E63729">
          <w:rPr>
            <w:color w:val="000000"/>
            <w:sz w:val="22"/>
            <w:szCs w:val="22"/>
          </w:rPr>
          <w:delText xml:space="preserve">Idea </w:delText>
        </w:r>
      </w:del>
      <w:ins w:id="64" w:author="Anas Abdelrazeq" w:date="2015-09-16T16:19:00Z">
        <w:r w:rsidR="00E63729">
          <w:rPr>
            <w:color w:val="000000"/>
            <w:sz w:val="22"/>
            <w:szCs w:val="22"/>
          </w:rPr>
          <w:t>i</w:t>
        </w:r>
        <w:r w:rsidR="00E63729" w:rsidRPr="005B074F">
          <w:rPr>
            <w:color w:val="000000"/>
            <w:sz w:val="22"/>
            <w:szCs w:val="22"/>
          </w:rPr>
          <w:t xml:space="preserve">dea </w:t>
        </w:r>
      </w:ins>
      <w:r w:rsidRPr="005B074F">
        <w:rPr>
          <w:color w:val="000000"/>
          <w:sz w:val="22"/>
          <w:szCs w:val="22"/>
        </w:rPr>
        <w:t xml:space="preserve">to increase sentiment analysis accuracy rate would be to considering individual or mixture of different sentence features such as emoticons, </w:t>
      </w:r>
      <w:del w:id="65" w:author="Anas Abdelrazeq" w:date="2015-09-16T16:19:00Z">
        <w:r w:rsidRPr="005B074F" w:rsidDel="00E63729">
          <w:rPr>
            <w:color w:val="000000"/>
            <w:sz w:val="22"/>
            <w:szCs w:val="22"/>
          </w:rPr>
          <w:delText xml:space="preserve">Parts </w:delText>
        </w:r>
      </w:del>
      <w:ins w:id="66" w:author="Anas Abdelrazeq" w:date="2015-09-16T16:19:00Z">
        <w:r w:rsidR="00E63729">
          <w:rPr>
            <w:color w:val="000000"/>
            <w:sz w:val="22"/>
            <w:szCs w:val="22"/>
          </w:rPr>
          <w:t>p</w:t>
        </w:r>
        <w:r w:rsidR="00E63729" w:rsidRPr="005B074F">
          <w:rPr>
            <w:color w:val="000000"/>
            <w:sz w:val="22"/>
            <w:szCs w:val="22"/>
          </w:rPr>
          <w:t xml:space="preserve">arts </w:t>
        </w:r>
      </w:ins>
      <w:del w:id="67" w:author="Anas Abdelrazeq" w:date="2015-09-16T16:20:00Z">
        <w:r w:rsidRPr="005B074F" w:rsidDel="00E63729">
          <w:rPr>
            <w:color w:val="000000"/>
            <w:sz w:val="22"/>
            <w:szCs w:val="22"/>
          </w:rPr>
          <w:delText xml:space="preserve">Of </w:delText>
        </w:r>
      </w:del>
      <w:ins w:id="68" w:author="Anas Abdelrazeq" w:date="2015-09-16T16:20:00Z">
        <w:r w:rsidR="00E63729">
          <w:rPr>
            <w:color w:val="000000"/>
            <w:sz w:val="22"/>
            <w:szCs w:val="22"/>
          </w:rPr>
          <w:t>o</w:t>
        </w:r>
        <w:r w:rsidR="00E63729" w:rsidRPr="005B074F">
          <w:rPr>
            <w:color w:val="000000"/>
            <w:sz w:val="22"/>
            <w:szCs w:val="22"/>
          </w:rPr>
          <w:t xml:space="preserve">f </w:t>
        </w:r>
      </w:ins>
      <w:del w:id="69" w:author="Anas Abdelrazeq" w:date="2015-09-16T16:20:00Z">
        <w:r w:rsidRPr="005B074F" w:rsidDel="00E63729">
          <w:rPr>
            <w:color w:val="000000"/>
            <w:sz w:val="22"/>
            <w:szCs w:val="22"/>
          </w:rPr>
          <w:delText xml:space="preserve">Speech </w:delText>
        </w:r>
      </w:del>
      <w:ins w:id="70" w:author="Anas Abdelrazeq" w:date="2015-09-16T16:20:00Z">
        <w:r w:rsidR="00E63729">
          <w:rPr>
            <w:color w:val="000000"/>
            <w:sz w:val="22"/>
            <w:szCs w:val="22"/>
          </w:rPr>
          <w:t>s</w:t>
        </w:r>
        <w:r w:rsidR="00E63729" w:rsidRPr="005B074F">
          <w:rPr>
            <w:color w:val="000000"/>
            <w:sz w:val="22"/>
            <w:szCs w:val="22"/>
          </w:rPr>
          <w:t xml:space="preserve">peech </w:t>
        </w:r>
      </w:ins>
      <w:r w:rsidRPr="005B074F">
        <w:rPr>
          <w:color w:val="000000"/>
          <w:sz w:val="22"/>
          <w:szCs w:val="22"/>
        </w:rPr>
        <w:t xml:space="preserve">(POS) tags and lexicons, then testing other machine supervised learning classification techniques such as Support Vector Machine (SVM) and Maximum Entropy for classifying </w:t>
      </w:r>
      <w:r w:rsidR="00C14D15" w:rsidRPr="005B074F">
        <w:rPr>
          <w:color w:val="000000"/>
          <w:sz w:val="22"/>
          <w:szCs w:val="22"/>
        </w:rPr>
        <w:t>tweets.</w:t>
      </w:r>
    </w:p>
    <w:p w14:paraId="124AEB27" w14:textId="77777777" w:rsidR="00C14D15" w:rsidRPr="005B074F" w:rsidRDefault="00C14D15" w:rsidP="00C14D15">
      <w:pPr>
        <w:jc w:val="both"/>
        <w:rPr>
          <w:color w:val="000000"/>
          <w:sz w:val="22"/>
          <w:szCs w:val="22"/>
        </w:rPr>
      </w:pPr>
    </w:p>
    <w:p w14:paraId="5F2BDFC7" w14:textId="550CFD78" w:rsidR="005B074F" w:rsidRDefault="005B074F" w:rsidP="00E63729">
      <w:pPr>
        <w:jc w:val="both"/>
        <w:rPr>
          <w:color w:val="000000"/>
          <w:sz w:val="22"/>
          <w:szCs w:val="22"/>
        </w:rPr>
      </w:pPr>
      <w:r w:rsidRPr="005B074F">
        <w:rPr>
          <w:color w:val="000000"/>
          <w:sz w:val="22"/>
          <w:szCs w:val="22"/>
        </w:rPr>
        <w:lastRenderedPageBreak/>
        <w:t xml:space="preserve">Besides establishing a comparison between the TU9 based on the tweets related to each university, they investigated the tweets sentiment on daily basis for each university to obtain feedback on different events and activities. Comparison based on daily events is giving us a general result of sentiment analysis for each university. </w:t>
      </w:r>
      <w:commentRangeStart w:id="71"/>
      <w:r w:rsidRPr="005B074F">
        <w:rPr>
          <w:color w:val="000000"/>
          <w:sz w:val="22"/>
          <w:szCs w:val="22"/>
        </w:rPr>
        <w:t xml:space="preserve">Another </w:t>
      </w:r>
      <w:commentRangeEnd w:id="71"/>
      <w:r w:rsidR="00E63729">
        <w:rPr>
          <w:rStyle w:val="CommentReference"/>
        </w:rPr>
        <w:commentReference w:id="71"/>
      </w:r>
      <w:del w:id="72" w:author="Anas Abdelrazeq" w:date="2015-09-16T16:20:00Z">
        <w:r w:rsidRPr="005B074F" w:rsidDel="00E63729">
          <w:rPr>
            <w:color w:val="000000"/>
            <w:sz w:val="22"/>
            <w:szCs w:val="22"/>
          </w:rPr>
          <w:delText xml:space="preserve">Idea </w:delText>
        </w:r>
      </w:del>
      <w:ins w:id="73" w:author="Anas Abdelrazeq" w:date="2015-09-16T16:20:00Z">
        <w:r w:rsidR="00E63729">
          <w:rPr>
            <w:color w:val="000000"/>
            <w:sz w:val="22"/>
            <w:szCs w:val="22"/>
          </w:rPr>
          <w:t>i</w:t>
        </w:r>
        <w:r w:rsidR="00E63729" w:rsidRPr="005B074F">
          <w:rPr>
            <w:color w:val="000000"/>
            <w:sz w:val="22"/>
            <w:szCs w:val="22"/>
          </w:rPr>
          <w:t xml:space="preserve">dea </w:t>
        </w:r>
      </w:ins>
      <w:r w:rsidRPr="005B074F">
        <w:rPr>
          <w:color w:val="000000"/>
          <w:sz w:val="22"/>
          <w:szCs w:val="22"/>
        </w:rPr>
        <w:t>would be to classifying tweets based on topics such as Advertisement/Announcement, City News, C</w:t>
      </w:r>
      <w:r w:rsidR="00C14D15">
        <w:rPr>
          <w:color w:val="000000"/>
          <w:sz w:val="22"/>
          <w:szCs w:val="22"/>
        </w:rPr>
        <w:t xml:space="preserve">ourse/Class/Teaching/Professor, </w:t>
      </w:r>
      <w:r w:rsidRPr="005B074F">
        <w:rPr>
          <w:color w:val="000000"/>
          <w:sz w:val="22"/>
          <w:szCs w:val="22"/>
        </w:rPr>
        <w:t>Exam/Homework, University Event/Sport Day, Party/Fun/Drinking and Conference, then applying a sentiment analysis methods on each of the topics for each university. On one hand, educational environments can make use of this information to come up with specific indicator. On the other hand, topic based sentiment analysis information can act as feedback for the university.</w:t>
      </w:r>
    </w:p>
    <w:p w14:paraId="3134C05E" w14:textId="77777777" w:rsidR="005B074F" w:rsidRDefault="005B074F" w:rsidP="005B074F">
      <w:pPr>
        <w:jc w:val="both"/>
        <w:rPr>
          <w:ins w:id="74" w:author="Anas Abdelrazeq" w:date="2015-09-16T16:22:00Z"/>
          <w:color w:val="000000"/>
          <w:sz w:val="22"/>
          <w:szCs w:val="22"/>
        </w:rPr>
      </w:pPr>
    </w:p>
    <w:p w14:paraId="2CBED968" w14:textId="30A741A0" w:rsidR="00A77DE6" w:rsidRDefault="00A77DE6" w:rsidP="005B074F">
      <w:pPr>
        <w:jc w:val="both"/>
        <w:rPr>
          <w:ins w:id="75" w:author="Anas Abdelrazeq" w:date="2015-09-16T16:22:00Z"/>
          <w:color w:val="000000"/>
          <w:sz w:val="22"/>
          <w:szCs w:val="22"/>
        </w:rPr>
      </w:pPr>
      <w:ins w:id="76" w:author="Anas Abdelrazeq" w:date="2015-09-16T16:22:00Z">
        <w:r>
          <w:rPr>
            <w:color w:val="000000"/>
            <w:sz w:val="22"/>
            <w:szCs w:val="22"/>
          </w:rPr>
          <w:t>Add a section explaining the final intended output, is what form and what will it add to the previous study.</w:t>
        </w:r>
      </w:ins>
    </w:p>
    <w:p w14:paraId="6E64D150" w14:textId="77777777" w:rsidR="00A77DE6" w:rsidRDefault="00A77DE6" w:rsidP="005B074F">
      <w:pPr>
        <w:jc w:val="both"/>
        <w:rPr>
          <w:color w:val="000000"/>
          <w:sz w:val="22"/>
          <w:szCs w:val="22"/>
        </w:rPr>
      </w:pPr>
    </w:p>
    <w:p w14:paraId="4FC49F47" w14:textId="77777777" w:rsidR="005B074F" w:rsidRPr="005B074F" w:rsidRDefault="005B074F" w:rsidP="005B074F">
      <w:pPr>
        <w:rPr>
          <w:b/>
          <w:color w:val="000000"/>
        </w:rPr>
      </w:pPr>
      <w:r w:rsidRPr="005B074F">
        <w:rPr>
          <w:b/>
          <w:color w:val="000000"/>
        </w:rPr>
        <w:t>PROPOSED TIMETABLE</w:t>
      </w:r>
    </w:p>
    <w:p w14:paraId="451F4B6C" w14:textId="77777777" w:rsidR="005B074F" w:rsidRDefault="005B074F" w:rsidP="007F33AF">
      <w:pPr>
        <w:rPr>
          <w:b/>
          <w:color w:val="000000"/>
        </w:rPr>
      </w:pPr>
    </w:p>
    <w:p w14:paraId="5C9D45E6" w14:textId="77777777" w:rsidR="005B074F" w:rsidRPr="005B074F" w:rsidRDefault="005B074F" w:rsidP="005B074F">
      <w:pPr>
        <w:jc w:val="both"/>
        <w:rPr>
          <w:color w:val="000000"/>
          <w:sz w:val="22"/>
          <w:szCs w:val="22"/>
        </w:rPr>
      </w:pPr>
      <w:r w:rsidRPr="005B074F">
        <w:rPr>
          <w:color w:val="000000"/>
          <w:sz w:val="22"/>
          <w:szCs w:val="22"/>
        </w:rPr>
        <w:t xml:space="preserve">The estimated needed time to accomplish this project would be 6 months. </w:t>
      </w:r>
    </w:p>
    <w:p w14:paraId="188F7654" w14:textId="77777777" w:rsidR="005B074F" w:rsidRPr="005B074F" w:rsidRDefault="005B074F" w:rsidP="005B074F">
      <w:pPr>
        <w:jc w:val="both"/>
        <w:rPr>
          <w:color w:val="000000"/>
          <w:sz w:val="22"/>
          <w:szCs w:val="22"/>
        </w:rPr>
      </w:pPr>
    </w:p>
    <w:p w14:paraId="52BB2BF6" w14:textId="77777777" w:rsidR="005B074F" w:rsidRPr="005B074F" w:rsidRDefault="005B074F" w:rsidP="005B074F">
      <w:pPr>
        <w:rPr>
          <w:color w:val="000000"/>
          <w:sz w:val="22"/>
          <w:szCs w:val="22"/>
        </w:rPr>
      </w:pPr>
      <w:r w:rsidRPr="005B074F">
        <w:rPr>
          <w:b/>
          <w:color w:val="000000"/>
        </w:rPr>
        <w:t>4.1. Literature Review: 3 weeks</w:t>
      </w:r>
    </w:p>
    <w:p w14:paraId="71926617" w14:textId="77777777" w:rsidR="005B074F" w:rsidRPr="005B074F" w:rsidRDefault="005B074F" w:rsidP="005B074F">
      <w:pPr>
        <w:jc w:val="both"/>
        <w:rPr>
          <w:color w:val="000000"/>
          <w:sz w:val="22"/>
          <w:szCs w:val="22"/>
        </w:rPr>
      </w:pPr>
      <w:r w:rsidRPr="005B074F">
        <w:rPr>
          <w:color w:val="000000"/>
          <w:sz w:val="22"/>
          <w:szCs w:val="22"/>
        </w:rPr>
        <w:t>We have a review to the current works and knowledge in the area of sentiment analysis on twitter. Sentiment analysis on Facebook would also be considered. We will compare our planed work with existing solutions.</w:t>
      </w:r>
    </w:p>
    <w:p w14:paraId="18636583" w14:textId="77777777" w:rsidR="005B074F" w:rsidRPr="005B074F" w:rsidRDefault="005B074F" w:rsidP="005B074F">
      <w:pPr>
        <w:jc w:val="both"/>
        <w:rPr>
          <w:color w:val="000000"/>
          <w:sz w:val="22"/>
          <w:szCs w:val="22"/>
        </w:rPr>
      </w:pPr>
    </w:p>
    <w:p w14:paraId="383A0E75" w14:textId="77777777" w:rsidR="005B074F" w:rsidRPr="005B074F" w:rsidRDefault="005B074F" w:rsidP="005B074F">
      <w:pPr>
        <w:rPr>
          <w:b/>
          <w:color w:val="000000"/>
        </w:rPr>
      </w:pPr>
      <w:r w:rsidRPr="005B074F">
        <w:rPr>
          <w:b/>
          <w:color w:val="000000"/>
        </w:rPr>
        <w:t>4.2. Preparation/Initialization Phase: 2 weeks</w:t>
      </w:r>
    </w:p>
    <w:p w14:paraId="26497D5D" w14:textId="77777777" w:rsidR="005B074F" w:rsidRDefault="005B074F" w:rsidP="005B074F">
      <w:pPr>
        <w:jc w:val="both"/>
        <w:rPr>
          <w:color w:val="000000"/>
          <w:sz w:val="22"/>
          <w:szCs w:val="22"/>
        </w:rPr>
      </w:pPr>
      <w:r w:rsidRPr="005B074F">
        <w:rPr>
          <w:color w:val="000000"/>
          <w:sz w:val="22"/>
          <w:szCs w:val="22"/>
        </w:rPr>
        <w:t>In this step, we prepare some prerequisite of our work, including required tools and environment, etc. In addition, review some Python programming materials.</w:t>
      </w:r>
    </w:p>
    <w:p w14:paraId="6C5B30F9" w14:textId="77777777" w:rsidR="0092156F" w:rsidRPr="005B074F" w:rsidRDefault="0092156F" w:rsidP="005B074F">
      <w:pPr>
        <w:jc w:val="both"/>
        <w:rPr>
          <w:color w:val="000000"/>
          <w:sz w:val="22"/>
          <w:szCs w:val="22"/>
        </w:rPr>
      </w:pPr>
    </w:p>
    <w:p w14:paraId="0172B8A5" w14:textId="77777777" w:rsidR="005B074F" w:rsidRPr="005B074F" w:rsidRDefault="005B074F" w:rsidP="005B074F">
      <w:pPr>
        <w:jc w:val="both"/>
        <w:rPr>
          <w:color w:val="000000"/>
          <w:sz w:val="22"/>
          <w:szCs w:val="22"/>
        </w:rPr>
      </w:pPr>
      <w:commentRangeStart w:id="77"/>
      <w:r w:rsidRPr="005B074F">
        <w:rPr>
          <w:b/>
          <w:color w:val="000000"/>
        </w:rPr>
        <w:t>4.3. Data collection: 1 week</w:t>
      </w:r>
    </w:p>
    <w:p w14:paraId="292252E8" w14:textId="77777777" w:rsidR="005B074F" w:rsidRDefault="005B074F" w:rsidP="005B074F">
      <w:pPr>
        <w:jc w:val="both"/>
        <w:rPr>
          <w:color w:val="000000"/>
          <w:sz w:val="22"/>
          <w:szCs w:val="22"/>
        </w:rPr>
      </w:pPr>
      <w:r w:rsidRPr="005B074F">
        <w:rPr>
          <w:color w:val="000000"/>
          <w:sz w:val="22"/>
          <w:szCs w:val="22"/>
        </w:rPr>
        <w:t xml:space="preserve">Sentiments collection from Twitter and Facebook APIs </w:t>
      </w:r>
      <w:commentRangeEnd w:id="77"/>
      <w:r w:rsidR="00A77DE6">
        <w:rPr>
          <w:rStyle w:val="CommentReference"/>
        </w:rPr>
        <w:commentReference w:id="77"/>
      </w:r>
    </w:p>
    <w:p w14:paraId="24D35444" w14:textId="77777777" w:rsidR="0092156F" w:rsidRPr="005B074F" w:rsidRDefault="0092156F" w:rsidP="005B074F">
      <w:pPr>
        <w:jc w:val="both"/>
        <w:rPr>
          <w:color w:val="000000"/>
          <w:sz w:val="22"/>
          <w:szCs w:val="22"/>
        </w:rPr>
      </w:pPr>
    </w:p>
    <w:p w14:paraId="5A548CB5" w14:textId="77777777" w:rsidR="005B074F" w:rsidRPr="005B074F" w:rsidRDefault="005B074F" w:rsidP="005B074F">
      <w:pPr>
        <w:jc w:val="both"/>
        <w:rPr>
          <w:b/>
          <w:color w:val="000000"/>
        </w:rPr>
      </w:pPr>
      <w:r w:rsidRPr="005B074F">
        <w:rPr>
          <w:b/>
          <w:color w:val="000000"/>
        </w:rPr>
        <w:t>4.4. Text filtering: 2 week</w:t>
      </w:r>
    </w:p>
    <w:p w14:paraId="78A6CF55" w14:textId="77777777" w:rsidR="005B074F" w:rsidRDefault="005B074F" w:rsidP="005B074F">
      <w:pPr>
        <w:jc w:val="both"/>
        <w:rPr>
          <w:color w:val="000000"/>
          <w:sz w:val="22"/>
          <w:szCs w:val="22"/>
        </w:rPr>
      </w:pPr>
      <w:r w:rsidRPr="005B074F">
        <w:rPr>
          <w:color w:val="000000"/>
          <w:sz w:val="22"/>
          <w:szCs w:val="22"/>
        </w:rPr>
        <w:t>The process of cleaning tweets texts removing all irrelevant text for the sentiment classifier learning step.</w:t>
      </w:r>
    </w:p>
    <w:p w14:paraId="326CF4A7" w14:textId="77777777" w:rsidR="0092156F" w:rsidRPr="005B074F" w:rsidRDefault="0092156F" w:rsidP="005B074F">
      <w:pPr>
        <w:jc w:val="both"/>
        <w:rPr>
          <w:color w:val="000000"/>
          <w:sz w:val="22"/>
          <w:szCs w:val="22"/>
        </w:rPr>
      </w:pPr>
    </w:p>
    <w:p w14:paraId="18F27F6A" w14:textId="77777777" w:rsidR="005B074F" w:rsidRPr="005B074F" w:rsidRDefault="005B074F" w:rsidP="005B074F">
      <w:pPr>
        <w:jc w:val="both"/>
        <w:rPr>
          <w:b/>
          <w:color w:val="000000"/>
        </w:rPr>
      </w:pPr>
      <w:r w:rsidRPr="005B074F">
        <w:rPr>
          <w:b/>
          <w:color w:val="000000"/>
        </w:rPr>
        <w:lastRenderedPageBreak/>
        <w:t>4.5. Features selection: 4 weeks</w:t>
      </w:r>
    </w:p>
    <w:p w14:paraId="2A0EC9B2" w14:textId="77777777" w:rsidR="005B074F" w:rsidRDefault="005B074F" w:rsidP="005B074F">
      <w:pPr>
        <w:jc w:val="both"/>
        <w:rPr>
          <w:color w:val="000000"/>
          <w:sz w:val="22"/>
          <w:szCs w:val="22"/>
        </w:rPr>
      </w:pPr>
      <w:r w:rsidRPr="005B074F">
        <w:rPr>
          <w:color w:val="000000"/>
          <w:sz w:val="22"/>
          <w:szCs w:val="22"/>
        </w:rPr>
        <w:t>One of the main parts of the project. Features are the sentence properties that we analyze in an attempt to correlate it to the tweet sentiment.</w:t>
      </w:r>
    </w:p>
    <w:p w14:paraId="145C7062" w14:textId="77777777" w:rsidR="0092156F" w:rsidRPr="005B074F" w:rsidRDefault="0092156F" w:rsidP="005B074F">
      <w:pPr>
        <w:jc w:val="both"/>
        <w:rPr>
          <w:color w:val="000000"/>
          <w:sz w:val="22"/>
          <w:szCs w:val="22"/>
        </w:rPr>
      </w:pPr>
    </w:p>
    <w:p w14:paraId="3950145A" w14:textId="77777777" w:rsidR="005B074F" w:rsidRPr="005B074F" w:rsidRDefault="005B074F" w:rsidP="005B074F">
      <w:pPr>
        <w:jc w:val="both"/>
        <w:rPr>
          <w:b/>
          <w:color w:val="000000"/>
        </w:rPr>
      </w:pPr>
      <w:r w:rsidRPr="005B074F">
        <w:rPr>
          <w:b/>
          <w:color w:val="000000"/>
        </w:rPr>
        <w:t>4.6. Classification: 4 weeks</w:t>
      </w:r>
    </w:p>
    <w:p w14:paraId="502995BD" w14:textId="77777777" w:rsidR="005B074F" w:rsidRDefault="005B074F" w:rsidP="005B074F">
      <w:pPr>
        <w:jc w:val="both"/>
        <w:rPr>
          <w:color w:val="000000"/>
          <w:sz w:val="22"/>
          <w:szCs w:val="22"/>
        </w:rPr>
      </w:pPr>
      <w:r w:rsidRPr="005B074F">
        <w:rPr>
          <w:color w:val="000000"/>
          <w:sz w:val="22"/>
          <w:szCs w:val="22"/>
        </w:rPr>
        <w:t>Another important part of the sentiment analysis is sentiment classification. We are considering supervised classifiers which requires training and testing sets.</w:t>
      </w:r>
    </w:p>
    <w:p w14:paraId="666253B7" w14:textId="77777777" w:rsidR="0092156F" w:rsidRPr="005B074F" w:rsidRDefault="0092156F" w:rsidP="005B074F">
      <w:pPr>
        <w:jc w:val="both"/>
        <w:rPr>
          <w:color w:val="000000"/>
          <w:sz w:val="22"/>
          <w:szCs w:val="22"/>
        </w:rPr>
      </w:pPr>
    </w:p>
    <w:p w14:paraId="65328E70" w14:textId="77777777" w:rsidR="005B074F" w:rsidRPr="005B074F" w:rsidRDefault="005B074F" w:rsidP="005B074F">
      <w:pPr>
        <w:jc w:val="both"/>
        <w:rPr>
          <w:b/>
          <w:color w:val="000000"/>
        </w:rPr>
      </w:pPr>
      <w:r w:rsidRPr="005B074F">
        <w:rPr>
          <w:b/>
          <w:color w:val="000000"/>
        </w:rPr>
        <w:t>4.7 Evaluation and discussion: 4 weeks</w:t>
      </w:r>
    </w:p>
    <w:p w14:paraId="5F8F3B4C" w14:textId="77777777" w:rsidR="005B074F" w:rsidRDefault="005B074F" w:rsidP="005B074F">
      <w:pPr>
        <w:jc w:val="both"/>
        <w:rPr>
          <w:color w:val="000000"/>
          <w:sz w:val="22"/>
          <w:szCs w:val="22"/>
        </w:rPr>
      </w:pPr>
      <w:r w:rsidRPr="005B074F">
        <w:rPr>
          <w:color w:val="000000"/>
          <w:sz w:val="22"/>
          <w:szCs w:val="22"/>
        </w:rPr>
        <w:t>The results section evaluates three main aspects. Measuring the classifier efficiency. Establishing a comparison between universities. Investigation the tweets on new aspects for each university to obtain feedback on different topics.</w:t>
      </w:r>
    </w:p>
    <w:p w14:paraId="14E2BFEF" w14:textId="77777777" w:rsidR="0092156F" w:rsidRPr="005B074F" w:rsidRDefault="0092156F" w:rsidP="005B074F">
      <w:pPr>
        <w:jc w:val="both"/>
        <w:rPr>
          <w:color w:val="000000"/>
          <w:sz w:val="22"/>
          <w:szCs w:val="22"/>
        </w:rPr>
      </w:pPr>
    </w:p>
    <w:p w14:paraId="59E9E7D3" w14:textId="77777777" w:rsidR="005B074F" w:rsidRPr="0092156F" w:rsidRDefault="005B074F" w:rsidP="005B074F">
      <w:pPr>
        <w:jc w:val="both"/>
        <w:rPr>
          <w:b/>
          <w:color w:val="000000"/>
        </w:rPr>
      </w:pPr>
      <w:r w:rsidRPr="0092156F">
        <w:rPr>
          <w:b/>
          <w:color w:val="000000"/>
        </w:rPr>
        <w:t>4.8 Documentation 4 weeks</w:t>
      </w:r>
    </w:p>
    <w:p w14:paraId="7D6F65BC" w14:textId="77777777" w:rsidR="005B074F" w:rsidRDefault="005B074F" w:rsidP="005B074F">
      <w:pPr>
        <w:jc w:val="both"/>
        <w:rPr>
          <w:color w:val="000000"/>
          <w:sz w:val="22"/>
          <w:szCs w:val="22"/>
        </w:rPr>
      </w:pPr>
      <w:r w:rsidRPr="005B074F">
        <w:rPr>
          <w:color w:val="000000"/>
          <w:sz w:val="22"/>
          <w:szCs w:val="22"/>
        </w:rPr>
        <w:t>We finally document our findings in the thesis. Nevertheless, there would be a continuous process of writing notes during the whole project.</w:t>
      </w:r>
    </w:p>
    <w:p w14:paraId="359EE691" w14:textId="77777777" w:rsidR="0092156F" w:rsidRPr="005B074F" w:rsidRDefault="0092156F" w:rsidP="005B074F">
      <w:pPr>
        <w:jc w:val="both"/>
        <w:rPr>
          <w:color w:val="000000"/>
          <w:sz w:val="22"/>
          <w:szCs w:val="22"/>
        </w:rPr>
      </w:pPr>
    </w:p>
    <w:p w14:paraId="2C001986" w14:textId="77777777" w:rsidR="0083694C" w:rsidRPr="00214B41" w:rsidRDefault="0083694C" w:rsidP="0052029F">
      <w:pPr>
        <w:rPr>
          <w:color w:val="000000"/>
          <w:lang w:eastAsia="de-DE"/>
        </w:rPr>
      </w:pPr>
    </w:p>
    <w:p w14:paraId="1AE00326" w14:textId="77777777" w:rsidR="007F33AF" w:rsidRPr="00214B41" w:rsidRDefault="007F33AF" w:rsidP="007F33AF">
      <w:pPr>
        <w:rPr>
          <w:b/>
          <w:color w:val="000000"/>
        </w:rPr>
      </w:pPr>
      <w:r w:rsidRPr="00214B41">
        <w:rPr>
          <w:b/>
          <w:color w:val="000000"/>
        </w:rPr>
        <w:t>REFERENCES</w:t>
      </w:r>
    </w:p>
    <w:p w14:paraId="1EE577A3" w14:textId="77777777" w:rsidR="007F33AF" w:rsidRPr="00214B41" w:rsidRDefault="007F33AF" w:rsidP="007F33AF">
      <w:pPr>
        <w:rPr>
          <w:color w:val="000000"/>
        </w:rPr>
      </w:pPr>
    </w:p>
    <w:p w14:paraId="642B6FD8" w14:textId="77777777" w:rsidR="003076E3" w:rsidRPr="003076E3" w:rsidRDefault="003076E3" w:rsidP="003076E3">
      <w:pPr>
        <w:rPr>
          <w:rFonts w:eastAsia="MS Mincho"/>
          <w:sz w:val="20"/>
          <w:szCs w:val="20"/>
        </w:rPr>
      </w:pPr>
    </w:p>
    <w:p w14:paraId="716EA42E" w14:textId="77777777" w:rsidR="003076E3" w:rsidRPr="0092156F" w:rsidRDefault="0092156F" w:rsidP="0092156F">
      <w:pPr>
        <w:pStyle w:val="references"/>
        <w:rPr>
          <w:rFonts w:eastAsia="MS Mincho"/>
          <w:sz w:val="20"/>
          <w:szCs w:val="20"/>
        </w:rPr>
      </w:pPr>
      <w:r w:rsidRPr="0092156F">
        <w:rPr>
          <w:rFonts w:eastAsia="MS Mincho"/>
          <w:sz w:val="20"/>
          <w:szCs w:val="20"/>
        </w:rPr>
        <w:t xml:space="preserve">Alexander Pak, Patrick Paroubek. </w:t>
      </w:r>
      <w:r w:rsidR="00EB4825">
        <w:rPr>
          <w:rFonts w:eastAsia="MS Mincho"/>
          <w:sz w:val="20"/>
          <w:szCs w:val="20"/>
        </w:rPr>
        <w:t>“</w:t>
      </w:r>
      <w:r w:rsidRPr="0092156F">
        <w:rPr>
          <w:rFonts w:eastAsia="MS Mincho"/>
          <w:sz w:val="20"/>
          <w:szCs w:val="20"/>
        </w:rPr>
        <w:t>Twitter as a Corpus for Sentiment Analysis and Opinion Mining</w:t>
      </w:r>
      <w:r w:rsidR="00EB4825">
        <w:rPr>
          <w:rFonts w:eastAsia="MS Mincho"/>
          <w:sz w:val="20"/>
          <w:szCs w:val="20"/>
        </w:rPr>
        <w:t>”</w:t>
      </w:r>
      <w:r w:rsidRPr="0092156F">
        <w:rPr>
          <w:rFonts w:eastAsia="MS Mincho"/>
          <w:sz w:val="20"/>
          <w:szCs w:val="20"/>
        </w:rPr>
        <w:t xml:space="preserve"> 2010. </w:t>
      </w:r>
    </w:p>
    <w:p w14:paraId="3C9D7C6F" w14:textId="77777777" w:rsidR="003076E3" w:rsidRPr="003076E3" w:rsidRDefault="003076E3" w:rsidP="003076E3">
      <w:pPr>
        <w:pStyle w:val="references"/>
        <w:numPr>
          <w:ilvl w:val="0"/>
          <w:numId w:val="0"/>
        </w:numPr>
        <w:ind w:left="360"/>
        <w:rPr>
          <w:rFonts w:eastAsia="MS Mincho"/>
          <w:sz w:val="20"/>
          <w:szCs w:val="20"/>
        </w:rPr>
      </w:pPr>
    </w:p>
    <w:p w14:paraId="00BB94C1" w14:textId="77777777" w:rsidR="003076E3" w:rsidRDefault="0092156F" w:rsidP="0092156F">
      <w:pPr>
        <w:pStyle w:val="references"/>
        <w:rPr>
          <w:rFonts w:eastAsia="MS Mincho"/>
          <w:sz w:val="20"/>
          <w:szCs w:val="20"/>
        </w:rPr>
      </w:pPr>
      <w:r w:rsidRPr="0092156F">
        <w:rPr>
          <w:rFonts w:eastAsia="MS Mincho"/>
          <w:sz w:val="20"/>
          <w:szCs w:val="20"/>
        </w:rPr>
        <w:t xml:space="preserve">B. Pang and L. Lee. </w:t>
      </w:r>
      <w:r w:rsidR="00EB4825">
        <w:rPr>
          <w:rFonts w:eastAsia="MS Mincho"/>
          <w:sz w:val="20"/>
          <w:szCs w:val="20"/>
        </w:rPr>
        <w:t>“</w:t>
      </w:r>
      <w:r w:rsidRPr="0092156F">
        <w:rPr>
          <w:rFonts w:eastAsia="MS Mincho"/>
          <w:sz w:val="20"/>
          <w:szCs w:val="20"/>
        </w:rPr>
        <w:t>Opinion mining and sentiment analysis. Foundations and Trends in Information Retrieval</w:t>
      </w:r>
      <w:r w:rsidR="00EB4825">
        <w:rPr>
          <w:rFonts w:eastAsia="MS Mincho"/>
          <w:sz w:val="20"/>
          <w:szCs w:val="20"/>
        </w:rPr>
        <w:t>”</w:t>
      </w:r>
      <w:r w:rsidRPr="0092156F">
        <w:rPr>
          <w:rFonts w:eastAsia="MS Mincho"/>
          <w:sz w:val="20"/>
          <w:szCs w:val="20"/>
        </w:rPr>
        <w:t>, 2008.</w:t>
      </w:r>
    </w:p>
    <w:p w14:paraId="37466F34" w14:textId="77777777" w:rsidR="003076E3" w:rsidRPr="003076E3" w:rsidRDefault="003076E3" w:rsidP="003076E3">
      <w:pPr>
        <w:pStyle w:val="references"/>
        <w:numPr>
          <w:ilvl w:val="0"/>
          <w:numId w:val="0"/>
        </w:numPr>
        <w:ind w:left="360"/>
        <w:rPr>
          <w:rFonts w:eastAsia="MS Mincho"/>
          <w:sz w:val="20"/>
          <w:szCs w:val="20"/>
        </w:rPr>
      </w:pPr>
    </w:p>
    <w:p w14:paraId="2424F57C" w14:textId="77777777" w:rsidR="003076E3" w:rsidRDefault="0092156F" w:rsidP="0092156F">
      <w:pPr>
        <w:pStyle w:val="references"/>
        <w:rPr>
          <w:rFonts w:eastAsia="MS Mincho"/>
        </w:rPr>
      </w:pPr>
      <w:r w:rsidRPr="0092156F">
        <w:rPr>
          <w:rFonts w:eastAsia="MS Mincho"/>
          <w:sz w:val="20"/>
          <w:szCs w:val="20"/>
        </w:rPr>
        <w:t xml:space="preserve">Kush Shah, Naser Munshi, and Pavan Reddy. </w:t>
      </w:r>
      <w:r w:rsidR="00EB4825">
        <w:rPr>
          <w:rFonts w:eastAsia="MS Mincho"/>
          <w:sz w:val="20"/>
          <w:szCs w:val="20"/>
        </w:rPr>
        <w:t>“</w:t>
      </w:r>
      <w:r w:rsidRPr="0092156F">
        <w:rPr>
          <w:rFonts w:eastAsia="MS Mincho"/>
          <w:sz w:val="20"/>
          <w:szCs w:val="20"/>
        </w:rPr>
        <w:t>Sentiment analysis and opinion mining of microblogs</w:t>
      </w:r>
      <w:r w:rsidR="00EB4825">
        <w:rPr>
          <w:rFonts w:eastAsia="MS Mincho"/>
          <w:sz w:val="20"/>
          <w:szCs w:val="20"/>
        </w:rPr>
        <w:t>”</w:t>
      </w:r>
      <w:r w:rsidRPr="0092156F">
        <w:rPr>
          <w:rFonts w:eastAsia="MS Mincho"/>
          <w:sz w:val="20"/>
          <w:szCs w:val="20"/>
        </w:rPr>
        <w:t>, 2013.</w:t>
      </w:r>
    </w:p>
    <w:p w14:paraId="38EA61F3" w14:textId="77777777" w:rsidR="003076E3" w:rsidRPr="003076E3" w:rsidRDefault="003076E3" w:rsidP="003076E3">
      <w:pPr>
        <w:pStyle w:val="references"/>
        <w:numPr>
          <w:ilvl w:val="0"/>
          <w:numId w:val="0"/>
        </w:numPr>
        <w:ind w:left="360"/>
        <w:rPr>
          <w:rFonts w:eastAsia="MS Mincho"/>
          <w:sz w:val="20"/>
          <w:szCs w:val="20"/>
        </w:rPr>
      </w:pPr>
    </w:p>
    <w:p w14:paraId="12BC8132" w14:textId="77777777" w:rsidR="003076E3" w:rsidRDefault="0092156F" w:rsidP="0092156F">
      <w:pPr>
        <w:pStyle w:val="references"/>
        <w:rPr>
          <w:rFonts w:eastAsia="MS Mincho"/>
          <w:sz w:val="20"/>
          <w:szCs w:val="20"/>
        </w:rPr>
      </w:pPr>
      <w:r w:rsidRPr="0092156F">
        <w:rPr>
          <w:rFonts w:eastAsia="MS Mincho"/>
          <w:sz w:val="20"/>
          <w:szCs w:val="20"/>
        </w:rPr>
        <w:t xml:space="preserve">Apoorv Agarwal, et al. </w:t>
      </w:r>
      <w:r w:rsidR="00EB4825">
        <w:rPr>
          <w:rFonts w:eastAsia="MS Mincho"/>
          <w:sz w:val="20"/>
          <w:szCs w:val="20"/>
        </w:rPr>
        <w:t>“</w:t>
      </w:r>
      <w:r w:rsidRPr="0092156F">
        <w:rPr>
          <w:rFonts w:eastAsia="MS Mincho"/>
          <w:sz w:val="20"/>
          <w:szCs w:val="20"/>
        </w:rPr>
        <w:t>Sentiment Analysis of twitter data</w:t>
      </w:r>
      <w:r w:rsidR="00EB4825">
        <w:rPr>
          <w:rFonts w:eastAsia="MS Mincho"/>
          <w:sz w:val="20"/>
          <w:szCs w:val="20"/>
        </w:rPr>
        <w:t>”</w:t>
      </w:r>
      <w:r w:rsidRPr="0092156F">
        <w:rPr>
          <w:rFonts w:eastAsia="MS Mincho"/>
          <w:sz w:val="20"/>
          <w:szCs w:val="20"/>
        </w:rPr>
        <w:t>, 2011.</w:t>
      </w:r>
      <w:r>
        <w:rPr>
          <w:rFonts w:eastAsia="MS Mincho"/>
          <w:sz w:val="20"/>
          <w:szCs w:val="20"/>
        </w:rPr>
        <w:t xml:space="preserve"> </w:t>
      </w:r>
    </w:p>
    <w:p w14:paraId="64B50D70" w14:textId="77777777" w:rsidR="003076E3" w:rsidRPr="003076E3" w:rsidRDefault="003076E3" w:rsidP="003076E3">
      <w:pPr>
        <w:pStyle w:val="references"/>
        <w:numPr>
          <w:ilvl w:val="0"/>
          <w:numId w:val="0"/>
        </w:numPr>
        <w:ind w:left="360"/>
        <w:rPr>
          <w:rFonts w:eastAsia="MS Mincho"/>
          <w:sz w:val="20"/>
          <w:szCs w:val="20"/>
        </w:rPr>
      </w:pPr>
    </w:p>
    <w:p w14:paraId="10D17D53" w14:textId="77777777" w:rsidR="003076E3" w:rsidRDefault="0092156F" w:rsidP="0092156F">
      <w:pPr>
        <w:pStyle w:val="references"/>
        <w:rPr>
          <w:rFonts w:eastAsia="MS Mincho"/>
        </w:rPr>
      </w:pPr>
      <w:r w:rsidRPr="0092156F">
        <w:rPr>
          <w:rFonts w:eastAsia="MS Mincho"/>
          <w:sz w:val="20"/>
          <w:szCs w:val="20"/>
        </w:rPr>
        <w:t xml:space="preserve">Efthymios Kouloumpis, et al.  </w:t>
      </w:r>
      <w:r w:rsidR="00EB4825">
        <w:rPr>
          <w:rFonts w:eastAsia="MS Mincho"/>
          <w:sz w:val="20"/>
          <w:szCs w:val="20"/>
        </w:rPr>
        <w:t>“</w:t>
      </w:r>
      <w:r w:rsidRPr="0092156F">
        <w:rPr>
          <w:rFonts w:eastAsia="MS Mincho"/>
          <w:sz w:val="20"/>
          <w:szCs w:val="20"/>
        </w:rPr>
        <w:t>Twitter Sentiment Analysis: The good the bad and the OMG</w:t>
      </w:r>
      <w:r w:rsidR="00EB4825">
        <w:rPr>
          <w:rFonts w:eastAsia="MS Mincho"/>
          <w:sz w:val="20"/>
          <w:szCs w:val="20"/>
        </w:rPr>
        <w:t>”</w:t>
      </w:r>
      <w:r w:rsidRPr="0092156F">
        <w:rPr>
          <w:rFonts w:eastAsia="MS Mincho"/>
          <w:sz w:val="20"/>
          <w:szCs w:val="20"/>
        </w:rPr>
        <w:t>, 2011.</w:t>
      </w:r>
    </w:p>
    <w:p w14:paraId="4FC18163" w14:textId="77777777" w:rsidR="003076E3" w:rsidRPr="003076E3" w:rsidRDefault="003076E3" w:rsidP="003076E3">
      <w:pPr>
        <w:pStyle w:val="references"/>
        <w:numPr>
          <w:ilvl w:val="0"/>
          <w:numId w:val="0"/>
        </w:numPr>
        <w:ind w:left="360"/>
        <w:rPr>
          <w:rFonts w:eastAsia="MS Mincho"/>
          <w:sz w:val="20"/>
          <w:szCs w:val="20"/>
        </w:rPr>
      </w:pPr>
    </w:p>
    <w:p w14:paraId="4D8DA18F" w14:textId="77777777" w:rsidR="003076E3" w:rsidRDefault="0092156F" w:rsidP="0092156F">
      <w:pPr>
        <w:pStyle w:val="references"/>
        <w:rPr>
          <w:rFonts w:eastAsia="MS Mincho"/>
        </w:rPr>
      </w:pPr>
      <w:r w:rsidRPr="0092156F">
        <w:rPr>
          <w:rFonts w:eastAsia="MS Mincho"/>
          <w:sz w:val="20"/>
          <w:szCs w:val="20"/>
        </w:rPr>
        <w:t xml:space="preserve">Go et al. </w:t>
      </w:r>
      <w:r w:rsidR="00EB4825">
        <w:rPr>
          <w:rFonts w:eastAsia="MS Mincho"/>
          <w:sz w:val="20"/>
          <w:szCs w:val="20"/>
        </w:rPr>
        <w:t>“</w:t>
      </w:r>
      <w:r w:rsidRPr="0092156F">
        <w:rPr>
          <w:rFonts w:eastAsia="MS Mincho"/>
          <w:sz w:val="20"/>
          <w:szCs w:val="20"/>
        </w:rPr>
        <w:t>Twitter sentiment analysis</w:t>
      </w:r>
      <w:r w:rsidR="00EB4825">
        <w:rPr>
          <w:rFonts w:eastAsia="MS Mincho"/>
          <w:sz w:val="20"/>
          <w:szCs w:val="20"/>
        </w:rPr>
        <w:t>”</w:t>
      </w:r>
      <w:r w:rsidRPr="0092156F">
        <w:rPr>
          <w:rFonts w:eastAsia="MS Mincho"/>
          <w:sz w:val="20"/>
          <w:szCs w:val="20"/>
        </w:rPr>
        <w:t>, 2009.</w:t>
      </w:r>
      <w:r>
        <w:rPr>
          <w:rFonts w:eastAsia="MS Mincho"/>
        </w:rPr>
        <w:t xml:space="preserve"> </w:t>
      </w:r>
    </w:p>
    <w:p w14:paraId="4D7BC8AF" w14:textId="77777777" w:rsidR="003076E3" w:rsidRPr="003076E3" w:rsidRDefault="003076E3" w:rsidP="006770F7">
      <w:pPr>
        <w:pStyle w:val="references"/>
        <w:numPr>
          <w:ilvl w:val="0"/>
          <w:numId w:val="0"/>
        </w:numPr>
        <w:rPr>
          <w:rFonts w:eastAsia="MS Mincho"/>
          <w:sz w:val="20"/>
          <w:szCs w:val="20"/>
        </w:rPr>
      </w:pPr>
    </w:p>
    <w:p w14:paraId="20CEC455" w14:textId="77777777" w:rsidR="003076E3" w:rsidRDefault="006770F7" w:rsidP="006770F7">
      <w:pPr>
        <w:pStyle w:val="references"/>
        <w:rPr>
          <w:rFonts w:eastAsia="MS Mincho"/>
        </w:rPr>
      </w:pPr>
      <w:r w:rsidRPr="006770F7">
        <w:rPr>
          <w:rFonts w:eastAsia="MS Mincho"/>
          <w:sz w:val="20"/>
          <w:szCs w:val="20"/>
        </w:rPr>
        <w:t xml:space="preserve">Go et al. </w:t>
      </w:r>
      <w:r w:rsidR="00EB4825">
        <w:rPr>
          <w:rFonts w:eastAsia="MS Mincho"/>
          <w:sz w:val="20"/>
          <w:szCs w:val="20"/>
        </w:rPr>
        <w:t>“</w:t>
      </w:r>
      <w:r w:rsidRPr="006770F7">
        <w:rPr>
          <w:rFonts w:eastAsia="MS Mincho"/>
          <w:sz w:val="20"/>
          <w:szCs w:val="20"/>
        </w:rPr>
        <w:t>Twitter sentiment classification using distant supervision</w:t>
      </w:r>
      <w:r w:rsidR="00EB4825">
        <w:rPr>
          <w:rFonts w:eastAsia="MS Mincho"/>
          <w:sz w:val="20"/>
          <w:szCs w:val="20"/>
        </w:rPr>
        <w:t>”</w:t>
      </w:r>
      <w:r w:rsidRPr="006770F7">
        <w:rPr>
          <w:rFonts w:eastAsia="MS Mincho"/>
          <w:sz w:val="20"/>
          <w:szCs w:val="20"/>
        </w:rPr>
        <w:t>, 2005.</w:t>
      </w:r>
      <w:r>
        <w:rPr>
          <w:rFonts w:eastAsia="MS Mincho"/>
        </w:rPr>
        <w:t xml:space="preserve"> </w:t>
      </w:r>
    </w:p>
    <w:p w14:paraId="374EB3CA" w14:textId="77777777" w:rsidR="006770F7" w:rsidRDefault="006770F7" w:rsidP="006770F7">
      <w:pPr>
        <w:pStyle w:val="ListParagraph"/>
        <w:rPr>
          <w:rFonts w:eastAsia="MS Mincho"/>
        </w:rPr>
      </w:pPr>
    </w:p>
    <w:p w14:paraId="61542E16" w14:textId="77777777" w:rsidR="006770F7" w:rsidRDefault="006770F7" w:rsidP="006770F7">
      <w:pPr>
        <w:pStyle w:val="references"/>
        <w:rPr>
          <w:rFonts w:eastAsia="MS Mincho"/>
          <w:sz w:val="20"/>
          <w:szCs w:val="20"/>
        </w:rPr>
      </w:pPr>
      <w:r w:rsidRPr="006770F7">
        <w:rPr>
          <w:rFonts w:eastAsia="MS Mincho"/>
          <w:sz w:val="20"/>
          <w:szCs w:val="20"/>
        </w:rPr>
        <w:t>Kiss, J. (10.04.2012). Facebook hits 1 billion users a month (Retrieved February 2013). The Guardian. &lt;http://www.guardian.co.uk/technology/2012/oct/04/facebookhits-billion-users-a-month&gt;.</w:t>
      </w:r>
    </w:p>
    <w:p w14:paraId="7578FCCC" w14:textId="77777777" w:rsidR="006770F7" w:rsidRDefault="006770F7" w:rsidP="006770F7">
      <w:pPr>
        <w:pStyle w:val="ListParagraph"/>
        <w:rPr>
          <w:rFonts w:eastAsia="MS Mincho"/>
          <w:sz w:val="20"/>
          <w:szCs w:val="20"/>
        </w:rPr>
      </w:pPr>
    </w:p>
    <w:p w14:paraId="3D871326" w14:textId="77777777" w:rsidR="006770F7" w:rsidRDefault="006770F7" w:rsidP="006770F7">
      <w:pPr>
        <w:pStyle w:val="references"/>
        <w:rPr>
          <w:rFonts w:eastAsia="MS Mincho"/>
          <w:sz w:val="20"/>
          <w:szCs w:val="20"/>
        </w:rPr>
      </w:pPr>
      <w:r w:rsidRPr="006770F7">
        <w:rPr>
          <w:rFonts w:eastAsia="MS Mincho"/>
          <w:sz w:val="20"/>
          <w:szCs w:val="20"/>
        </w:rPr>
        <w:lastRenderedPageBreak/>
        <w:t xml:space="preserve">Alvaro Ortigosa et al. </w:t>
      </w:r>
      <w:r w:rsidR="00EB4825">
        <w:rPr>
          <w:rFonts w:eastAsia="MS Mincho"/>
          <w:sz w:val="20"/>
          <w:szCs w:val="20"/>
        </w:rPr>
        <w:t>“</w:t>
      </w:r>
      <w:r w:rsidRPr="006770F7">
        <w:rPr>
          <w:rFonts w:eastAsia="MS Mincho"/>
          <w:sz w:val="20"/>
          <w:szCs w:val="20"/>
        </w:rPr>
        <w:t>Sentiment analysis in Facebook and its application to e-learning</w:t>
      </w:r>
      <w:r w:rsidR="00EB4825">
        <w:rPr>
          <w:rFonts w:eastAsia="MS Mincho"/>
          <w:sz w:val="20"/>
          <w:szCs w:val="20"/>
        </w:rPr>
        <w:t>”</w:t>
      </w:r>
      <w:r w:rsidRPr="006770F7">
        <w:rPr>
          <w:rFonts w:eastAsia="MS Mincho"/>
          <w:sz w:val="20"/>
          <w:szCs w:val="20"/>
        </w:rPr>
        <w:t>, 2014.</w:t>
      </w:r>
    </w:p>
    <w:p w14:paraId="01F66828" w14:textId="77777777" w:rsidR="00EB4825" w:rsidRDefault="00EB4825" w:rsidP="00EB4825">
      <w:pPr>
        <w:pStyle w:val="ListParagraph"/>
        <w:rPr>
          <w:rFonts w:eastAsia="MS Mincho"/>
          <w:sz w:val="20"/>
          <w:szCs w:val="20"/>
        </w:rPr>
      </w:pPr>
    </w:p>
    <w:p w14:paraId="650687B8" w14:textId="77777777" w:rsidR="00EB4825" w:rsidRPr="00EB4825" w:rsidRDefault="00EB4825" w:rsidP="00EB4825">
      <w:pPr>
        <w:pStyle w:val="references"/>
        <w:rPr>
          <w:rFonts w:eastAsia="MS Mincho"/>
          <w:sz w:val="20"/>
          <w:szCs w:val="20"/>
        </w:rPr>
      </w:pPr>
      <w:r w:rsidRPr="00EB4825">
        <w:rPr>
          <w:rFonts w:eastAsia="MS Mincho"/>
          <w:sz w:val="20"/>
          <w:szCs w:val="20"/>
        </w:rPr>
        <w:t>Kevin Gimpel et al. “Part-of-Speech Tagging for Twitter: Annotation, Features, and Experiments”, 2011.</w:t>
      </w:r>
    </w:p>
    <w:p w14:paraId="469178BC" w14:textId="77777777" w:rsidR="007F33AF" w:rsidRPr="00214B41" w:rsidRDefault="007F33AF" w:rsidP="007F33AF">
      <w:pPr>
        <w:rPr>
          <w:color w:val="000000"/>
        </w:rPr>
      </w:pPr>
    </w:p>
    <w:p w14:paraId="55D19B70" w14:textId="77777777" w:rsidR="007F33AF" w:rsidRPr="00214B41" w:rsidRDefault="007F33AF" w:rsidP="007F33AF">
      <w:pPr>
        <w:rPr>
          <w:color w:val="000000"/>
        </w:rPr>
      </w:pPr>
    </w:p>
    <w:p w14:paraId="6544FB0A" w14:textId="77777777" w:rsidR="007F33AF" w:rsidRPr="00214B41" w:rsidRDefault="007F33AF" w:rsidP="007F33AF">
      <w:pPr>
        <w:jc w:val="both"/>
        <w:rPr>
          <w:color w:val="000000"/>
        </w:rPr>
      </w:pPr>
    </w:p>
    <w:p w14:paraId="225FA94B" w14:textId="77777777" w:rsidR="007F33AF" w:rsidRPr="00214B41" w:rsidRDefault="007F33AF" w:rsidP="007F33AF">
      <w:pPr>
        <w:rPr>
          <w:color w:val="000000"/>
        </w:rPr>
      </w:pPr>
    </w:p>
    <w:p w14:paraId="4AEE62FC" w14:textId="77777777" w:rsidR="00B32D6C" w:rsidRPr="00214B41" w:rsidRDefault="00B32D6C">
      <w:pPr>
        <w:rPr>
          <w:color w:val="000000"/>
        </w:rPr>
      </w:pPr>
    </w:p>
    <w:sectPr w:rsidR="00B32D6C" w:rsidRPr="00214B41" w:rsidSect="008C79DD">
      <w:type w:val="continuous"/>
      <w:pgSz w:w="12240" w:h="15840"/>
      <w:pgMar w:top="1418" w:right="1134" w:bottom="1418" w:left="1134"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as Abdelrazeq" w:date="2015-09-12T12:36:00Z" w:initials="Mr.">
    <w:p w14:paraId="0575AB24" w14:textId="77777777" w:rsidR="00DC2C24" w:rsidRDefault="00DC2C24">
      <w:pPr>
        <w:pStyle w:val="CommentText"/>
      </w:pPr>
      <w:r>
        <w:rPr>
          <w:rStyle w:val="CommentReference"/>
        </w:rPr>
        <w:annotationRef/>
      </w:r>
      <w:r>
        <w:t>What do you mean by Web documents?</w:t>
      </w:r>
    </w:p>
  </w:comment>
  <w:comment w:id="17" w:author="Anas Abdelrazeq" w:date="2015-09-16T11:08:00Z" w:initials="Mr.">
    <w:p w14:paraId="63DE7382" w14:textId="19DA95B0" w:rsidR="00DC2C24" w:rsidRDefault="00DC2C24" w:rsidP="00DC2C24">
      <w:pPr>
        <w:pStyle w:val="CommentText"/>
      </w:pPr>
      <w:r>
        <w:rPr>
          <w:rStyle w:val="CommentReference"/>
        </w:rPr>
        <w:annotationRef/>
      </w:r>
      <w:r>
        <w:t>Are we focusing on RWTH only?</w:t>
      </w:r>
    </w:p>
  </w:comment>
  <w:comment w:id="36" w:author="Anas Abdelrazeq" w:date="2015-09-16T16:08:00Z" w:initials="Mr.">
    <w:p w14:paraId="23FBF55E" w14:textId="77777777" w:rsidR="00F85859" w:rsidRDefault="00F85859" w:rsidP="00F85859">
      <w:pPr>
        <w:pStyle w:val="CommentText"/>
        <w:rPr>
          <w:rStyle w:val="CommentReference"/>
        </w:rPr>
      </w:pPr>
      <w:r>
        <w:rPr>
          <w:rStyle w:val="CommentReference"/>
        </w:rPr>
        <w:annotationRef/>
      </w:r>
      <w:r>
        <w:rPr>
          <w:rStyle w:val="CommentReference"/>
        </w:rPr>
        <w:t>Each paragraph has to discuss one idea, the first sentence in the paragraph is the opening one and you have to think about it as a title for the rest. Here I thought you will say something about SA in Twitter. But you moved to feature selection.</w:t>
      </w:r>
    </w:p>
    <w:p w14:paraId="5AB8EAA3" w14:textId="77777777" w:rsidR="00E63729" w:rsidRDefault="00E63729" w:rsidP="00F85859">
      <w:pPr>
        <w:pStyle w:val="CommentText"/>
        <w:rPr>
          <w:rStyle w:val="CommentReference"/>
        </w:rPr>
      </w:pPr>
    </w:p>
    <w:p w14:paraId="56128FE3" w14:textId="1D7FED81" w:rsidR="00E63729" w:rsidRDefault="00E63729" w:rsidP="00F85859">
      <w:pPr>
        <w:pStyle w:val="CommentText"/>
        <w:rPr>
          <w:rStyle w:val="CommentReference"/>
        </w:rPr>
      </w:pPr>
      <w:r>
        <w:rPr>
          <w:rStyle w:val="CommentReference"/>
        </w:rPr>
        <w:t xml:space="preserve">Here you can start with something like: “The sentiment of a sentence relies on it features” just as an </w:t>
      </w:r>
      <w:proofErr w:type="spellStart"/>
      <w:r>
        <w:rPr>
          <w:rStyle w:val="CommentReference"/>
        </w:rPr>
        <w:t>exmaple</w:t>
      </w:r>
      <w:proofErr w:type="spellEnd"/>
    </w:p>
    <w:p w14:paraId="030E48FC" w14:textId="77777777" w:rsidR="00E63729" w:rsidRDefault="00E63729" w:rsidP="00F85859">
      <w:pPr>
        <w:pStyle w:val="CommentText"/>
        <w:rPr>
          <w:rStyle w:val="CommentReference"/>
        </w:rPr>
      </w:pPr>
    </w:p>
    <w:p w14:paraId="10B996BA" w14:textId="213A2671" w:rsidR="00F85859" w:rsidRPr="00F85859" w:rsidRDefault="00F85859" w:rsidP="00F85859">
      <w:pPr>
        <w:pStyle w:val="CommentText"/>
        <w:rPr>
          <w:sz w:val="16"/>
          <w:szCs w:val="16"/>
        </w:rPr>
      </w:pPr>
      <w:r>
        <w:rPr>
          <w:rStyle w:val="CommentReference"/>
        </w:rPr>
        <w:t>Also, the first sentence has to be reformulated, it doesn’t sound solid</w:t>
      </w:r>
    </w:p>
  </w:comment>
  <w:comment w:id="46" w:author="Anas Abdelrazeq" w:date="2015-09-16T16:14:00Z" w:initials="Mr.">
    <w:p w14:paraId="7481A104" w14:textId="05EEFB9A" w:rsidR="00E63729" w:rsidRDefault="00E63729">
      <w:pPr>
        <w:pStyle w:val="CommentText"/>
      </w:pPr>
      <w:r>
        <w:rPr>
          <w:rStyle w:val="CommentReference"/>
        </w:rPr>
        <w:annotationRef/>
      </w:r>
      <w:r>
        <w:t>Not a complete sentence. No verb either reformulate or connect it to the next</w:t>
      </w:r>
    </w:p>
  </w:comment>
  <w:comment w:id="47" w:author="Anas Abdelrazeq" w:date="2015-09-16T16:15:00Z" w:initials="Mr.">
    <w:p w14:paraId="3A6B5D26" w14:textId="34F7E0F2" w:rsidR="00E63729" w:rsidRDefault="00E63729">
      <w:pPr>
        <w:pStyle w:val="CommentText"/>
      </w:pPr>
      <w:r>
        <w:rPr>
          <w:rStyle w:val="CommentReference"/>
        </w:rPr>
        <w:annotationRef/>
      </w:r>
      <w:r>
        <w:t>What does it mean?</w:t>
      </w:r>
    </w:p>
  </w:comment>
  <w:comment w:id="71" w:author="Anas Abdelrazeq" w:date="2015-09-16T16:20:00Z" w:initials="Mr.">
    <w:p w14:paraId="7D7DCD7B" w14:textId="7AC33BF6" w:rsidR="00E63729" w:rsidRDefault="00E63729">
      <w:pPr>
        <w:pStyle w:val="CommentText"/>
      </w:pPr>
      <w:r>
        <w:rPr>
          <w:rStyle w:val="CommentReference"/>
        </w:rPr>
        <w:annotationRef/>
      </w:r>
      <w:r>
        <w:t>Start a new paragraph for this idea better, it has to be clear and explained.</w:t>
      </w:r>
    </w:p>
  </w:comment>
  <w:comment w:id="77" w:author="Anas Abdelrazeq" w:date="2015-09-16T16:23:00Z" w:initials="Mr.">
    <w:p w14:paraId="14E05EB4" w14:textId="77777777" w:rsidR="00A77DE6" w:rsidRDefault="00A77DE6">
      <w:pPr>
        <w:pStyle w:val="CommentText"/>
        <w:rPr>
          <w:rStyle w:val="CommentReference"/>
        </w:rPr>
      </w:pPr>
      <w:r>
        <w:rPr>
          <w:rStyle w:val="CommentReference"/>
        </w:rPr>
        <w:annotationRef/>
      </w:r>
      <w:r>
        <w:rPr>
          <w:rStyle w:val="CommentReference"/>
        </w:rPr>
        <w:t xml:space="preserve">You need 1 week to write the script and so on, but you need time to get the collected data. So maybe move this as the first step and then while doing the review you already got data. </w:t>
      </w:r>
    </w:p>
    <w:p w14:paraId="7E9DCBAB" w14:textId="77777777" w:rsidR="00A77DE6" w:rsidRDefault="00A77DE6">
      <w:pPr>
        <w:pStyle w:val="CommentText"/>
        <w:rPr>
          <w:rStyle w:val="CommentReference"/>
        </w:rPr>
      </w:pPr>
    </w:p>
    <w:p w14:paraId="069B6CBD" w14:textId="77777777" w:rsidR="00A77DE6" w:rsidRDefault="00A77DE6">
      <w:pPr>
        <w:pStyle w:val="CommentText"/>
        <w:rPr>
          <w:rStyle w:val="CommentReference"/>
        </w:rPr>
      </w:pPr>
    </w:p>
    <w:p w14:paraId="1B8D5E9C" w14:textId="3DB905C2" w:rsidR="00A77DE6" w:rsidRDefault="00A77DE6">
      <w:pPr>
        <w:pStyle w:val="CommentText"/>
      </w:pPr>
      <w:r>
        <w:rPr>
          <w:rStyle w:val="CommentReference"/>
        </w:rPr>
        <w:t>DATA is important for us. We need to start this as soon as possible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5AB24" w15:done="0"/>
  <w15:commentEx w15:paraId="63DE7382" w15:done="0"/>
  <w15:commentEx w15:paraId="10B996BA" w15:done="0"/>
  <w15:commentEx w15:paraId="7481A104" w15:done="0"/>
  <w15:commentEx w15:paraId="3A6B5D26" w15:done="0"/>
  <w15:commentEx w15:paraId="7D7DCD7B" w15:done="0"/>
  <w15:commentEx w15:paraId="1B8D5E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EE977" w14:textId="77777777" w:rsidR="00584A70" w:rsidRDefault="00584A70">
      <w:r>
        <w:separator/>
      </w:r>
    </w:p>
  </w:endnote>
  <w:endnote w:type="continuationSeparator" w:id="0">
    <w:p w14:paraId="5A2A3D08" w14:textId="77777777" w:rsidR="00584A70" w:rsidRDefault="00584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F5919" w14:textId="77777777" w:rsidR="00DC2C24" w:rsidRDefault="00DC2C24" w:rsidP="00C44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9C72E" w14:textId="77777777" w:rsidR="00DC2C24" w:rsidRDefault="00DC2C24" w:rsidP="00F632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BDB3" w14:textId="77777777" w:rsidR="00DC2C24" w:rsidRDefault="00DC2C24" w:rsidP="00F632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B898C" w14:textId="77777777" w:rsidR="00584A70" w:rsidRDefault="00584A70">
      <w:r>
        <w:separator/>
      </w:r>
    </w:p>
  </w:footnote>
  <w:footnote w:type="continuationSeparator" w:id="0">
    <w:p w14:paraId="79ADC4BB" w14:textId="77777777" w:rsidR="00584A70" w:rsidRDefault="00584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C021B"/>
    <w:multiLevelType w:val="hybridMultilevel"/>
    <w:tmpl w:val="F45882F6"/>
    <w:lvl w:ilvl="0" w:tplc="79180A62">
      <w:start w:val="1"/>
      <w:numFmt w:val="bullet"/>
      <w:lvlText w:val="–"/>
      <w:lvlJc w:val="left"/>
      <w:pPr>
        <w:tabs>
          <w:tab w:val="num" w:pos="720"/>
        </w:tabs>
        <w:ind w:left="720" w:hanging="360"/>
      </w:pPr>
      <w:rPr>
        <w:rFonts w:ascii="Times New Roman" w:hAnsi="Times New Roman" w:hint="default"/>
      </w:rPr>
    </w:lvl>
    <w:lvl w:ilvl="1" w:tplc="B33EFFF6">
      <w:start w:val="1802"/>
      <w:numFmt w:val="bullet"/>
      <w:lvlText w:val="–"/>
      <w:lvlJc w:val="left"/>
      <w:pPr>
        <w:tabs>
          <w:tab w:val="num" w:pos="1440"/>
        </w:tabs>
        <w:ind w:left="1440" w:hanging="360"/>
      </w:pPr>
      <w:rPr>
        <w:rFonts w:ascii="Times New Roman" w:hAnsi="Times New Roman" w:hint="default"/>
      </w:rPr>
    </w:lvl>
    <w:lvl w:ilvl="2" w:tplc="114AC202" w:tentative="1">
      <w:start w:val="1"/>
      <w:numFmt w:val="bullet"/>
      <w:lvlText w:val="–"/>
      <w:lvlJc w:val="left"/>
      <w:pPr>
        <w:tabs>
          <w:tab w:val="num" w:pos="2160"/>
        </w:tabs>
        <w:ind w:left="2160" w:hanging="360"/>
      </w:pPr>
      <w:rPr>
        <w:rFonts w:ascii="Times New Roman" w:hAnsi="Times New Roman" w:hint="default"/>
      </w:rPr>
    </w:lvl>
    <w:lvl w:ilvl="3" w:tplc="605AD99C" w:tentative="1">
      <w:start w:val="1"/>
      <w:numFmt w:val="bullet"/>
      <w:lvlText w:val="–"/>
      <w:lvlJc w:val="left"/>
      <w:pPr>
        <w:tabs>
          <w:tab w:val="num" w:pos="2880"/>
        </w:tabs>
        <w:ind w:left="2880" w:hanging="360"/>
      </w:pPr>
      <w:rPr>
        <w:rFonts w:ascii="Times New Roman" w:hAnsi="Times New Roman" w:hint="default"/>
      </w:rPr>
    </w:lvl>
    <w:lvl w:ilvl="4" w:tplc="ED742628" w:tentative="1">
      <w:start w:val="1"/>
      <w:numFmt w:val="bullet"/>
      <w:lvlText w:val="–"/>
      <w:lvlJc w:val="left"/>
      <w:pPr>
        <w:tabs>
          <w:tab w:val="num" w:pos="3600"/>
        </w:tabs>
        <w:ind w:left="3600" w:hanging="360"/>
      </w:pPr>
      <w:rPr>
        <w:rFonts w:ascii="Times New Roman" w:hAnsi="Times New Roman" w:hint="default"/>
      </w:rPr>
    </w:lvl>
    <w:lvl w:ilvl="5" w:tplc="541080AE" w:tentative="1">
      <w:start w:val="1"/>
      <w:numFmt w:val="bullet"/>
      <w:lvlText w:val="–"/>
      <w:lvlJc w:val="left"/>
      <w:pPr>
        <w:tabs>
          <w:tab w:val="num" w:pos="4320"/>
        </w:tabs>
        <w:ind w:left="4320" w:hanging="360"/>
      </w:pPr>
      <w:rPr>
        <w:rFonts w:ascii="Times New Roman" w:hAnsi="Times New Roman" w:hint="default"/>
      </w:rPr>
    </w:lvl>
    <w:lvl w:ilvl="6" w:tplc="0D586E0A" w:tentative="1">
      <w:start w:val="1"/>
      <w:numFmt w:val="bullet"/>
      <w:lvlText w:val="–"/>
      <w:lvlJc w:val="left"/>
      <w:pPr>
        <w:tabs>
          <w:tab w:val="num" w:pos="5040"/>
        </w:tabs>
        <w:ind w:left="5040" w:hanging="360"/>
      </w:pPr>
      <w:rPr>
        <w:rFonts w:ascii="Times New Roman" w:hAnsi="Times New Roman" w:hint="default"/>
      </w:rPr>
    </w:lvl>
    <w:lvl w:ilvl="7" w:tplc="01986956" w:tentative="1">
      <w:start w:val="1"/>
      <w:numFmt w:val="bullet"/>
      <w:lvlText w:val="–"/>
      <w:lvlJc w:val="left"/>
      <w:pPr>
        <w:tabs>
          <w:tab w:val="num" w:pos="5760"/>
        </w:tabs>
        <w:ind w:left="5760" w:hanging="360"/>
      </w:pPr>
      <w:rPr>
        <w:rFonts w:ascii="Times New Roman" w:hAnsi="Times New Roman" w:hint="default"/>
      </w:rPr>
    </w:lvl>
    <w:lvl w:ilvl="8" w:tplc="6B563A8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05649C"/>
    <w:multiLevelType w:val="hybridMultilevel"/>
    <w:tmpl w:val="FE4417A8"/>
    <w:lvl w:ilvl="0" w:tplc="E8A0F280">
      <w:start w:val="1"/>
      <w:numFmt w:val="bullet"/>
      <w:lvlText w:val="•"/>
      <w:lvlJc w:val="left"/>
      <w:pPr>
        <w:tabs>
          <w:tab w:val="num" w:pos="720"/>
        </w:tabs>
        <w:ind w:left="720" w:hanging="360"/>
      </w:pPr>
      <w:rPr>
        <w:rFonts w:ascii="Times" w:hAnsi="Times" w:hint="default"/>
      </w:rPr>
    </w:lvl>
    <w:lvl w:ilvl="1" w:tplc="CEFE7FE8" w:tentative="1">
      <w:start w:val="1"/>
      <w:numFmt w:val="bullet"/>
      <w:lvlText w:val="•"/>
      <w:lvlJc w:val="left"/>
      <w:pPr>
        <w:tabs>
          <w:tab w:val="num" w:pos="1440"/>
        </w:tabs>
        <w:ind w:left="1440" w:hanging="360"/>
      </w:pPr>
      <w:rPr>
        <w:rFonts w:ascii="Times" w:hAnsi="Times" w:hint="default"/>
      </w:rPr>
    </w:lvl>
    <w:lvl w:ilvl="2" w:tplc="8642F40E" w:tentative="1">
      <w:start w:val="1"/>
      <w:numFmt w:val="bullet"/>
      <w:lvlText w:val="•"/>
      <w:lvlJc w:val="left"/>
      <w:pPr>
        <w:tabs>
          <w:tab w:val="num" w:pos="2160"/>
        </w:tabs>
        <w:ind w:left="2160" w:hanging="360"/>
      </w:pPr>
      <w:rPr>
        <w:rFonts w:ascii="Times" w:hAnsi="Times" w:hint="default"/>
      </w:rPr>
    </w:lvl>
    <w:lvl w:ilvl="3" w:tplc="3EF0DC08" w:tentative="1">
      <w:start w:val="1"/>
      <w:numFmt w:val="bullet"/>
      <w:lvlText w:val="•"/>
      <w:lvlJc w:val="left"/>
      <w:pPr>
        <w:tabs>
          <w:tab w:val="num" w:pos="2880"/>
        </w:tabs>
        <w:ind w:left="2880" w:hanging="360"/>
      </w:pPr>
      <w:rPr>
        <w:rFonts w:ascii="Times" w:hAnsi="Times" w:hint="default"/>
      </w:rPr>
    </w:lvl>
    <w:lvl w:ilvl="4" w:tplc="BA52732C" w:tentative="1">
      <w:start w:val="1"/>
      <w:numFmt w:val="bullet"/>
      <w:lvlText w:val="•"/>
      <w:lvlJc w:val="left"/>
      <w:pPr>
        <w:tabs>
          <w:tab w:val="num" w:pos="3600"/>
        </w:tabs>
        <w:ind w:left="3600" w:hanging="360"/>
      </w:pPr>
      <w:rPr>
        <w:rFonts w:ascii="Times" w:hAnsi="Times" w:hint="default"/>
      </w:rPr>
    </w:lvl>
    <w:lvl w:ilvl="5" w:tplc="FC1690AA" w:tentative="1">
      <w:start w:val="1"/>
      <w:numFmt w:val="bullet"/>
      <w:lvlText w:val="•"/>
      <w:lvlJc w:val="left"/>
      <w:pPr>
        <w:tabs>
          <w:tab w:val="num" w:pos="4320"/>
        </w:tabs>
        <w:ind w:left="4320" w:hanging="360"/>
      </w:pPr>
      <w:rPr>
        <w:rFonts w:ascii="Times" w:hAnsi="Times" w:hint="default"/>
      </w:rPr>
    </w:lvl>
    <w:lvl w:ilvl="6" w:tplc="61EC2506" w:tentative="1">
      <w:start w:val="1"/>
      <w:numFmt w:val="bullet"/>
      <w:lvlText w:val="•"/>
      <w:lvlJc w:val="left"/>
      <w:pPr>
        <w:tabs>
          <w:tab w:val="num" w:pos="5040"/>
        </w:tabs>
        <w:ind w:left="5040" w:hanging="360"/>
      </w:pPr>
      <w:rPr>
        <w:rFonts w:ascii="Times" w:hAnsi="Times" w:hint="default"/>
      </w:rPr>
    </w:lvl>
    <w:lvl w:ilvl="7" w:tplc="C8CA8906" w:tentative="1">
      <w:start w:val="1"/>
      <w:numFmt w:val="bullet"/>
      <w:lvlText w:val="•"/>
      <w:lvlJc w:val="left"/>
      <w:pPr>
        <w:tabs>
          <w:tab w:val="num" w:pos="5760"/>
        </w:tabs>
        <w:ind w:left="5760" w:hanging="360"/>
      </w:pPr>
      <w:rPr>
        <w:rFonts w:ascii="Times" w:hAnsi="Times" w:hint="default"/>
      </w:rPr>
    </w:lvl>
    <w:lvl w:ilvl="8" w:tplc="280A5B44"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40C3B86"/>
    <w:multiLevelType w:val="hybridMultilevel"/>
    <w:tmpl w:val="8EB05C38"/>
    <w:lvl w:ilvl="0" w:tplc="64DA972E">
      <w:start w:val="1"/>
      <w:numFmt w:val="bullet"/>
      <w:lvlText w:val="•"/>
      <w:lvlJc w:val="left"/>
      <w:pPr>
        <w:tabs>
          <w:tab w:val="num" w:pos="720"/>
        </w:tabs>
        <w:ind w:left="720" w:hanging="360"/>
      </w:pPr>
      <w:rPr>
        <w:rFonts w:ascii="Arial Rounded MT Bold" w:hAnsi="Arial Rounded MT Bold" w:hint="default"/>
      </w:rPr>
    </w:lvl>
    <w:lvl w:ilvl="1" w:tplc="4ADAE628" w:tentative="1">
      <w:start w:val="1"/>
      <w:numFmt w:val="bullet"/>
      <w:lvlText w:val="•"/>
      <w:lvlJc w:val="left"/>
      <w:pPr>
        <w:tabs>
          <w:tab w:val="num" w:pos="1440"/>
        </w:tabs>
        <w:ind w:left="1440" w:hanging="360"/>
      </w:pPr>
      <w:rPr>
        <w:rFonts w:ascii="Arial Rounded MT Bold" w:hAnsi="Arial Rounded MT Bold" w:hint="default"/>
      </w:rPr>
    </w:lvl>
    <w:lvl w:ilvl="2" w:tplc="4878903C" w:tentative="1">
      <w:start w:val="1"/>
      <w:numFmt w:val="bullet"/>
      <w:lvlText w:val="•"/>
      <w:lvlJc w:val="left"/>
      <w:pPr>
        <w:tabs>
          <w:tab w:val="num" w:pos="2160"/>
        </w:tabs>
        <w:ind w:left="2160" w:hanging="360"/>
      </w:pPr>
      <w:rPr>
        <w:rFonts w:ascii="Arial Rounded MT Bold" w:hAnsi="Arial Rounded MT Bold" w:hint="default"/>
      </w:rPr>
    </w:lvl>
    <w:lvl w:ilvl="3" w:tplc="F5DE0BA6" w:tentative="1">
      <w:start w:val="1"/>
      <w:numFmt w:val="bullet"/>
      <w:lvlText w:val="•"/>
      <w:lvlJc w:val="left"/>
      <w:pPr>
        <w:tabs>
          <w:tab w:val="num" w:pos="2880"/>
        </w:tabs>
        <w:ind w:left="2880" w:hanging="360"/>
      </w:pPr>
      <w:rPr>
        <w:rFonts w:ascii="Arial Rounded MT Bold" w:hAnsi="Arial Rounded MT Bold" w:hint="default"/>
      </w:rPr>
    </w:lvl>
    <w:lvl w:ilvl="4" w:tplc="234C990A" w:tentative="1">
      <w:start w:val="1"/>
      <w:numFmt w:val="bullet"/>
      <w:lvlText w:val="•"/>
      <w:lvlJc w:val="left"/>
      <w:pPr>
        <w:tabs>
          <w:tab w:val="num" w:pos="3600"/>
        </w:tabs>
        <w:ind w:left="3600" w:hanging="360"/>
      </w:pPr>
      <w:rPr>
        <w:rFonts w:ascii="Arial Rounded MT Bold" w:hAnsi="Arial Rounded MT Bold" w:hint="default"/>
      </w:rPr>
    </w:lvl>
    <w:lvl w:ilvl="5" w:tplc="B75E030C" w:tentative="1">
      <w:start w:val="1"/>
      <w:numFmt w:val="bullet"/>
      <w:lvlText w:val="•"/>
      <w:lvlJc w:val="left"/>
      <w:pPr>
        <w:tabs>
          <w:tab w:val="num" w:pos="4320"/>
        </w:tabs>
        <w:ind w:left="4320" w:hanging="360"/>
      </w:pPr>
      <w:rPr>
        <w:rFonts w:ascii="Arial Rounded MT Bold" w:hAnsi="Arial Rounded MT Bold" w:hint="default"/>
      </w:rPr>
    </w:lvl>
    <w:lvl w:ilvl="6" w:tplc="30B04EB4" w:tentative="1">
      <w:start w:val="1"/>
      <w:numFmt w:val="bullet"/>
      <w:lvlText w:val="•"/>
      <w:lvlJc w:val="left"/>
      <w:pPr>
        <w:tabs>
          <w:tab w:val="num" w:pos="5040"/>
        </w:tabs>
        <w:ind w:left="5040" w:hanging="360"/>
      </w:pPr>
      <w:rPr>
        <w:rFonts w:ascii="Arial Rounded MT Bold" w:hAnsi="Arial Rounded MT Bold" w:hint="default"/>
      </w:rPr>
    </w:lvl>
    <w:lvl w:ilvl="7" w:tplc="9FE46D4E" w:tentative="1">
      <w:start w:val="1"/>
      <w:numFmt w:val="bullet"/>
      <w:lvlText w:val="•"/>
      <w:lvlJc w:val="left"/>
      <w:pPr>
        <w:tabs>
          <w:tab w:val="num" w:pos="5760"/>
        </w:tabs>
        <w:ind w:left="5760" w:hanging="360"/>
      </w:pPr>
      <w:rPr>
        <w:rFonts w:ascii="Arial Rounded MT Bold" w:hAnsi="Arial Rounded MT Bold" w:hint="default"/>
      </w:rPr>
    </w:lvl>
    <w:lvl w:ilvl="8" w:tplc="B044AF50" w:tentative="1">
      <w:start w:val="1"/>
      <w:numFmt w:val="bullet"/>
      <w:lvlText w:val="•"/>
      <w:lvlJc w:val="left"/>
      <w:pPr>
        <w:tabs>
          <w:tab w:val="num" w:pos="6480"/>
        </w:tabs>
        <w:ind w:left="6480" w:hanging="360"/>
      </w:pPr>
      <w:rPr>
        <w:rFonts w:ascii="Arial Rounded MT Bold" w:hAnsi="Arial Rounded MT Bold" w:hint="default"/>
      </w:rPr>
    </w:lvl>
  </w:abstractNum>
  <w:abstractNum w:abstractNumId="3" w15:restartNumberingAfterBreak="0">
    <w:nsid w:val="481D3AF8"/>
    <w:multiLevelType w:val="hybridMultilevel"/>
    <w:tmpl w:val="062C0E76"/>
    <w:lvl w:ilvl="0" w:tplc="1610BD62">
      <w:start w:val="1"/>
      <w:numFmt w:val="bullet"/>
      <w:lvlText w:val="–"/>
      <w:lvlJc w:val="left"/>
      <w:pPr>
        <w:tabs>
          <w:tab w:val="num" w:pos="720"/>
        </w:tabs>
        <w:ind w:left="720" w:hanging="360"/>
      </w:pPr>
      <w:rPr>
        <w:rFonts w:ascii="Times New Roman" w:hAnsi="Times New Roman" w:hint="default"/>
      </w:rPr>
    </w:lvl>
    <w:lvl w:ilvl="1" w:tplc="CA62A8E8">
      <w:start w:val="1802"/>
      <w:numFmt w:val="bullet"/>
      <w:lvlText w:val="–"/>
      <w:lvlJc w:val="left"/>
      <w:pPr>
        <w:tabs>
          <w:tab w:val="num" w:pos="1440"/>
        </w:tabs>
        <w:ind w:left="1440" w:hanging="360"/>
      </w:pPr>
      <w:rPr>
        <w:rFonts w:ascii="Times New Roman" w:hAnsi="Times New Roman" w:hint="default"/>
      </w:rPr>
    </w:lvl>
    <w:lvl w:ilvl="2" w:tplc="7F20828A" w:tentative="1">
      <w:start w:val="1"/>
      <w:numFmt w:val="bullet"/>
      <w:lvlText w:val="–"/>
      <w:lvlJc w:val="left"/>
      <w:pPr>
        <w:tabs>
          <w:tab w:val="num" w:pos="2160"/>
        </w:tabs>
        <w:ind w:left="2160" w:hanging="360"/>
      </w:pPr>
      <w:rPr>
        <w:rFonts w:ascii="Times New Roman" w:hAnsi="Times New Roman" w:hint="default"/>
      </w:rPr>
    </w:lvl>
    <w:lvl w:ilvl="3" w:tplc="8A6AA81E" w:tentative="1">
      <w:start w:val="1"/>
      <w:numFmt w:val="bullet"/>
      <w:lvlText w:val="–"/>
      <w:lvlJc w:val="left"/>
      <w:pPr>
        <w:tabs>
          <w:tab w:val="num" w:pos="2880"/>
        </w:tabs>
        <w:ind w:left="2880" w:hanging="360"/>
      </w:pPr>
      <w:rPr>
        <w:rFonts w:ascii="Times New Roman" w:hAnsi="Times New Roman" w:hint="default"/>
      </w:rPr>
    </w:lvl>
    <w:lvl w:ilvl="4" w:tplc="035E89E0" w:tentative="1">
      <w:start w:val="1"/>
      <w:numFmt w:val="bullet"/>
      <w:lvlText w:val="–"/>
      <w:lvlJc w:val="left"/>
      <w:pPr>
        <w:tabs>
          <w:tab w:val="num" w:pos="3600"/>
        </w:tabs>
        <w:ind w:left="3600" w:hanging="360"/>
      </w:pPr>
      <w:rPr>
        <w:rFonts w:ascii="Times New Roman" w:hAnsi="Times New Roman" w:hint="default"/>
      </w:rPr>
    </w:lvl>
    <w:lvl w:ilvl="5" w:tplc="DF426468" w:tentative="1">
      <w:start w:val="1"/>
      <w:numFmt w:val="bullet"/>
      <w:lvlText w:val="–"/>
      <w:lvlJc w:val="left"/>
      <w:pPr>
        <w:tabs>
          <w:tab w:val="num" w:pos="4320"/>
        </w:tabs>
        <w:ind w:left="4320" w:hanging="360"/>
      </w:pPr>
      <w:rPr>
        <w:rFonts w:ascii="Times New Roman" w:hAnsi="Times New Roman" w:hint="default"/>
      </w:rPr>
    </w:lvl>
    <w:lvl w:ilvl="6" w:tplc="4C20F65A" w:tentative="1">
      <w:start w:val="1"/>
      <w:numFmt w:val="bullet"/>
      <w:lvlText w:val="–"/>
      <w:lvlJc w:val="left"/>
      <w:pPr>
        <w:tabs>
          <w:tab w:val="num" w:pos="5040"/>
        </w:tabs>
        <w:ind w:left="5040" w:hanging="360"/>
      </w:pPr>
      <w:rPr>
        <w:rFonts w:ascii="Times New Roman" w:hAnsi="Times New Roman" w:hint="default"/>
      </w:rPr>
    </w:lvl>
    <w:lvl w:ilvl="7" w:tplc="751C4C44" w:tentative="1">
      <w:start w:val="1"/>
      <w:numFmt w:val="bullet"/>
      <w:lvlText w:val="–"/>
      <w:lvlJc w:val="left"/>
      <w:pPr>
        <w:tabs>
          <w:tab w:val="num" w:pos="5760"/>
        </w:tabs>
        <w:ind w:left="5760" w:hanging="360"/>
      </w:pPr>
      <w:rPr>
        <w:rFonts w:ascii="Times New Roman" w:hAnsi="Times New Roman" w:hint="default"/>
      </w:rPr>
    </w:lvl>
    <w:lvl w:ilvl="8" w:tplc="1E26DA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540D3D"/>
    <w:multiLevelType w:val="hybridMultilevel"/>
    <w:tmpl w:val="1E2ABD1A"/>
    <w:lvl w:ilvl="0" w:tplc="3FC84E84">
      <w:start w:val="1"/>
      <w:numFmt w:val="bullet"/>
      <w:lvlText w:val="•"/>
      <w:lvlJc w:val="left"/>
      <w:pPr>
        <w:tabs>
          <w:tab w:val="num" w:pos="720"/>
        </w:tabs>
        <w:ind w:left="720" w:hanging="360"/>
      </w:pPr>
      <w:rPr>
        <w:rFonts w:ascii="Times" w:hAnsi="Times" w:hint="default"/>
      </w:rPr>
    </w:lvl>
    <w:lvl w:ilvl="1" w:tplc="8F32DE40" w:tentative="1">
      <w:start w:val="1"/>
      <w:numFmt w:val="bullet"/>
      <w:lvlText w:val="•"/>
      <w:lvlJc w:val="left"/>
      <w:pPr>
        <w:tabs>
          <w:tab w:val="num" w:pos="1440"/>
        </w:tabs>
        <w:ind w:left="1440" w:hanging="360"/>
      </w:pPr>
      <w:rPr>
        <w:rFonts w:ascii="Times" w:hAnsi="Times" w:hint="default"/>
      </w:rPr>
    </w:lvl>
    <w:lvl w:ilvl="2" w:tplc="F704F1CE" w:tentative="1">
      <w:start w:val="1"/>
      <w:numFmt w:val="bullet"/>
      <w:lvlText w:val="•"/>
      <w:lvlJc w:val="left"/>
      <w:pPr>
        <w:tabs>
          <w:tab w:val="num" w:pos="2160"/>
        </w:tabs>
        <w:ind w:left="2160" w:hanging="360"/>
      </w:pPr>
      <w:rPr>
        <w:rFonts w:ascii="Times" w:hAnsi="Times" w:hint="default"/>
      </w:rPr>
    </w:lvl>
    <w:lvl w:ilvl="3" w:tplc="EC0C19E6" w:tentative="1">
      <w:start w:val="1"/>
      <w:numFmt w:val="bullet"/>
      <w:lvlText w:val="•"/>
      <w:lvlJc w:val="left"/>
      <w:pPr>
        <w:tabs>
          <w:tab w:val="num" w:pos="2880"/>
        </w:tabs>
        <w:ind w:left="2880" w:hanging="360"/>
      </w:pPr>
      <w:rPr>
        <w:rFonts w:ascii="Times" w:hAnsi="Times" w:hint="default"/>
      </w:rPr>
    </w:lvl>
    <w:lvl w:ilvl="4" w:tplc="D6F4D9B0" w:tentative="1">
      <w:start w:val="1"/>
      <w:numFmt w:val="bullet"/>
      <w:lvlText w:val="•"/>
      <w:lvlJc w:val="left"/>
      <w:pPr>
        <w:tabs>
          <w:tab w:val="num" w:pos="3600"/>
        </w:tabs>
        <w:ind w:left="3600" w:hanging="360"/>
      </w:pPr>
      <w:rPr>
        <w:rFonts w:ascii="Times" w:hAnsi="Times" w:hint="default"/>
      </w:rPr>
    </w:lvl>
    <w:lvl w:ilvl="5" w:tplc="BCD252BC" w:tentative="1">
      <w:start w:val="1"/>
      <w:numFmt w:val="bullet"/>
      <w:lvlText w:val="•"/>
      <w:lvlJc w:val="left"/>
      <w:pPr>
        <w:tabs>
          <w:tab w:val="num" w:pos="4320"/>
        </w:tabs>
        <w:ind w:left="4320" w:hanging="360"/>
      </w:pPr>
      <w:rPr>
        <w:rFonts w:ascii="Times" w:hAnsi="Times" w:hint="default"/>
      </w:rPr>
    </w:lvl>
    <w:lvl w:ilvl="6" w:tplc="71F66CA4" w:tentative="1">
      <w:start w:val="1"/>
      <w:numFmt w:val="bullet"/>
      <w:lvlText w:val="•"/>
      <w:lvlJc w:val="left"/>
      <w:pPr>
        <w:tabs>
          <w:tab w:val="num" w:pos="5040"/>
        </w:tabs>
        <w:ind w:left="5040" w:hanging="360"/>
      </w:pPr>
      <w:rPr>
        <w:rFonts w:ascii="Times" w:hAnsi="Times" w:hint="default"/>
      </w:rPr>
    </w:lvl>
    <w:lvl w:ilvl="7" w:tplc="4022E256" w:tentative="1">
      <w:start w:val="1"/>
      <w:numFmt w:val="bullet"/>
      <w:lvlText w:val="•"/>
      <w:lvlJc w:val="left"/>
      <w:pPr>
        <w:tabs>
          <w:tab w:val="num" w:pos="5760"/>
        </w:tabs>
        <w:ind w:left="5760" w:hanging="360"/>
      </w:pPr>
      <w:rPr>
        <w:rFonts w:ascii="Times" w:hAnsi="Times" w:hint="default"/>
      </w:rPr>
    </w:lvl>
    <w:lvl w:ilvl="8" w:tplc="B60C9FDE"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46F6B50"/>
    <w:multiLevelType w:val="hybridMultilevel"/>
    <w:tmpl w:val="74461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0834F0"/>
    <w:multiLevelType w:val="hybridMultilevel"/>
    <w:tmpl w:val="49CC8722"/>
    <w:lvl w:ilvl="0" w:tplc="968022AE">
      <w:start w:val="1"/>
      <w:numFmt w:val="bullet"/>
      <w:lvlText w:val="–"/>
      <w:lvlJc w:val="left"/>
      <w:pPr>
        <w:tabs>
          <w:tab w:val="num" w:pos="720"/>
        </w:tabs>
        <w:ind w:left="720" w:hanging="360"/>
      </w:pPr>
      <w:rPr>
        <w:rFonts w:ascii="Times New Roman" w:hAnsi="Times New Roman" w:hint="default"/>
      </w:rPr>
    </w:lvl>
    <w:lvl w:ilvl="1" w:tplc="C9345462">
      <w:start w:val="1"/>
      <w:numFmt w:val="bullet"/>
      <w:lvlText w:val="–"/>
      <w:lvlJc w:val="left"/>
      <w:pPr>
        <w:tabs>
          <w:tab w:val="num" w:pos="1440"/>
        </w:tabs>
        <w:ind w:left="1440" w:hanging="360"/>
      </w:pPr>
      <w:rPr>
        <w:rFonts w:ascii="Times New Roman" w:hAnsi="Times New Roman" w:hint="default"/>
      </w:rPr>
    </w:lvl>
    <w:lvl w:ilvl="2" w:tplc="A4EED5DE" w:tentative="1">
      <w:start w:val="1"/>
      <w:numFmt w:val="bullet"/>
      <w:lvlText w:val="–"/>
      <w:lvlJc w:val="left"/>
      <w:pPr>
        <w:tabs>
          <w:tab w:val="num" w:pos="2160"/>
        </w:tabs>
        <w:ind w:left="2160" w:hanging="360"/>
      </w:pPr>
      <w:rPr>
        <w:rFonts w:ascii="Times New Roman" w:hAnsi="Times New Roman" w:hint="default"/>
      </w:rPr>
    </w:lvl>
    <w:lvl w:ilvl="3" w:tplc="476AFA2C" w:tentative="1">
      <w:start w:val="1"/>
      <w:numFmt w:val="bullet"/>
      <w:lvlText w:val="–"/>
      <w:lvlJc w:val="left"/>
      <w:pPr>
        <w:tabs>
          <w:tab w:val="num" w:pos="2880"/>
        </w:tabs>
        <w:ind w:left="2880" w:hanging="360"/>
      </w:pPr>
      <w:rPr>
        <w:rFonts w:ascii="Times New Roman" w:hAnsi="Times New Roman" w:hint="default"/>
      </w:rPr>
    </w:lvl>
    <w:lvl w:ilvl="4" w:tplc="1FBE43F4" w:tentative="1">
      <w:start w:val="1"/>
      <w:numFmt w:val="bullet"/>
      <w:lvlText w:val="–"/>
      <w:lvlJc w:val="left"/>
      <w:pPr>
        <w:tabs>
          <w:tab w:val="num" w:pos="3600"/>
        </w:tabs>
        <w:ind w:left="3600" w:hanging="360"/>
      </w:pPr>
      <w:rPr>
        <w:rFonts w:ascii="Times New Roman" w:hAnsi="Times New Roman" w:hint="default"/>
      </w:rPr>
    </w:lvl>
    <w:lvl w:ilvl="5" w:tplc="4E64D0CE" w:tentative="1">
      <w:start w:val="1"/>
      <w:numFmt w:val="bullet"/>
      <w:lvlText w:val="–"/>
      <w:lvlJc w:val="left"/>
      <w:pPr>
        <w:tabs>
          <w:tab w:val="num" w:pos="4320"/>
        </w:tabs>
        <w:ind w:left="4320" w:hanging="360"/>
      </w:pPr>
      <w:rPr>
        <w:rFonts w:ascii="Times New Roman" w:hAnsi="Times New Roman" w:hint="default"/>
      </w:rPr>
    </w:lvl>
    <w:lvl w:ilvl="6" w:tplc="0B7E5E9E" w:tentative="1">
      <w:start w:val="1"/>
      <w:numFmt w:val="bullet"/>
      <w:lvlText w:val="–"/>
      <w:lvlJc w:val="left"/>
      <w:pPr>
        <w:tabs>
          <w:tab w:val="num" w:pos="5040"/>
        </w:tabs>
        <w:ind w:left="5040" w:hanging="360"/>
      </w:pPr>
      <w:rPr>
        <w:rFonts w:ascii="Times New Roman" w:hAnsi="Times New Roman" w:hint="default"/>
      </w:rPr>
    </w:lvl>
    <w:lvl w:ilvl="7" w:tplc="41C45B20" w:tentative="1">
      <w:start w:val="1"/>
      <w:numFmt w:val="bullet"/>
      <w:lvlText w:val="–"/>
      <w:lvlJc w:val="left"/>
      <w:pPr>
        <w:tabs>
          <w:tab w:val="num" w:pos="5760"/>
        </w:tabs>
        <w:ind w:left="5760" w:hanging="360"/>
      </w:pPr>
      <w:rPr>
        <w:rFonts w:ascii="Times New Roman" w:hAnsi="Times New Roman" w:hint="default"/>
      </w:rPr>
    </w:lvl>
    <w:lvl w:ilvl="8" w:tplc="4686F83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
  </w:num>
  <w:num w:numId="3">
    <w:abstractNumId w:val="0"/>
  </w:num>
  <w:num w:numId="4">
    <w:abstractNumId w:val="3"/>
  </w:num>
  <w:num w:numId="5">
    <w:abstractNumId w:val="2"/>
  </w:num>
  <w:num w:numId="6">
    <w:abstractNumId w:val="7"/>
  </w:num>
  <w:num w:numId="7">
    <w:abstractNumId w:val="6"/>
  </w:num>
  <w:num w:numId="8">
    <w:abstractNumId w:val="5"/>
  </w:num>
  <w:num w:numId="9">
    <w:abstractNumId w:val="5"/>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s Abdelrazeq">
    <w15:presenceInfo w15:providerId="None" w15:userId="Anas Abdelraze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6C"/>
    <w:rsid w:val="00042E15"/>
    <w:rsid w:val="000617BD"/>
    <w:rsid w:val="000A7B87"/>
    <w:rsid w:val="000D2978"/>
    <w:rsid w:val="001265DA"/>
    <w:rsid w:val="00214B41"/>
    <w:rsid w:val="00232945"/>
    <w:rsid w:val="00256143"/>
    <w:rsid w:val="00290641"/>
    <w:rsid w:val="002F20D5"/>
    <w:rsid w:val="003076E3"/>
    <w:rsid w:val="0031022B"/>
    <w:rsid w:val="003764C2"/>
    <w:rsid w:val="003D5F5F"/>
    <w:rsid w:val="003F50E2"/>
    <w:rsid w:val="00401855"/>
    <w:rsid w:val="004A5172"/>
    <w:rsid w:val="0052029F"/>
    <w:rsid w:val="00584A70"/>
    <w:rsid w:val="005B074F"/>
    <w:rsid w:val="00632EB3"/>
    <w:rsid w:val="00635159"/>
    <w:rsid w:val="00666D93"/>
    <w:rsid w:val="006770F7"/>
    <w:rsid w:val="006F4CF3"/>
    <w:rsid w:val="00723852"/>
    <w:rsid w:val="007D10D4"/>
    <w:rsid w:val="007D484B"/>
    <w:rsid w:val="007E7EEF"/>
    <w:rsid w:val="007F33AF"/>
    <w:rsid w:val="00804D34"/>
    <w:rsid w:val="0083694C"/>
    <w:rsid w:val="0088487C"/>
    <w:rsid w:val="008C79DD"/>
    <w:rsid w:val="00914328"/>
    <w:rsid w:val="0092156F"/>
    <w:rsid w:val="0093182D"/>
    <w:rsid w:val="00957B0E"/>
    <w:rsid w:val="009730F5"/>
    <w:rsid w:val="009B44FE"/>
    <w:rsid w:val="009C28A1"/>
    <w:rsid w:val="009F3D24"/>
    <w:rsid w:val="00A45D62"/>
    <w:rsid w:val="00A77DE6"/>
    <w:rsid w:val="00AA03D7"/>
    <w:rsid w:val="00AB5218"/>
    <w:rsid w:val="00AC1CEE"/>
    <w:rsid w:val="00AD0AF8"/>
    <w:rsid w:val="00B32D6C"/>
    <w:rsid w:val="00B6466D"/>
    <w:rsid w:val="00BC6E16"/>
    <w:rsid w:val="00C14D15"/>
    <w:rsid w:val="00C43A27"/>
    <w:rsid w:val="00C44747"/>
    <w:rsid w:val="00C55244"/>
    <w:rsid w:val="00D21C8D"/>
    <w:rsid w:val="00D6137B"/>
    <w:rsid w:val="00D65A73"/>
    <w:rsid w:val="00DC2C24"/>
    <w:rsid w:val="00DD12BF"/>
    <w:rsid w:val="00E63729"/>
    <w:rsid w:val="00EB0DBC"/>
    <w:rsid w:val="00EB4825"/>
    <w:rsid w:val="00F632E9"/>
    <w:rsid w:val="00F858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EF470"/>
  <w15:chartTrackingRefBased/>
  <w15:docId w15:val="{3E005C12-2ED1-46A0-8E3B-CCBC810D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632E9"/>
    <w:pPr>
      <w:tabs>
        <w:tab w:val="center" w:pos="4320"/>
        <w:tab w:val="right" w:pos="8640"/>
      </w:tabs>
    </w:pPr>
  </w:style>
  <w:style w:type="character" w:styleId="PageNumber">
    <w:name w:val="page number"/>
    <w:basedOn w:val="DefaultParagraphFont"/>
    <w:rsid w:val="00F632E9"/>
  </w:style>
  <w:style w:type="paragraph" w:customStyle="1" w:styleId="tabletitle">
    <w:name w:val="table title"/>
    <w:basedOn w:val="Normal"/>
    <w:next w:val="Normal"/>
    <w:rsid w:val="007F33AF"/>
    <w:pPr>
      <w:keepNext/>
      <w:keepLines/>
      <w:spacing w:before="240" w:after="120"/>
      <w:jc w:val="both"/>
    </w:pPr>
    <w:rPr>
      <w:rFonts w:ascii="Times" w:hAnsi="Times"/>
      <w:sz w:val="18"/>
      <w:szCs w:val="20"/>
      <w:lang w:val="de-DE" w:eastAsia="de-DE"/>
    </w:rPr>
  </w:style>
  <w:style w:type="paragraph" w:customStyle="1" w:styleId="figurelegend">
    <w:name w:val="figure legend"/>
    <w:basedOn w:val="Normal"/>
    <w:next w:val="Normal"/>
    <w:rsid w:val="007F33AF"/>
    <w:pPr>
      <w:keepNext/>
      <w:keepLines/>
      <w:spacing w:before="120" w:after="240"/>
      <w:jc w:val="both"/>
    </w:pPr>
    <w:rPr>
      <w:rFonts w:ascii="Times" w:hAnsi="Times"/>
      <w:sz w:val="18"/>
      <w:szCs w:val="20"/>
      <w:lang w:eastAsia="de-DE"/>
    </w:rPr>
  </w:style>
  <w:style w:type="paragraph" w:customStyle="1" w:styleId="p1a">
    <w:name w:val="p1a"/>
    <w:basedOn w:val="Normal"/>
    <w:next w:val="Normal"/>
    <w:link w:val="p1aZchn"/>
    <w:rsid w:val="007F33AF"/>
    <w:pPr>
      <w:jc w:val="both"/>
    </w:pPr>
    <w:rPr>
      <w:rFonts w:ascii="Times" w:hAnsi="Times"/>
      <w:sz w:val="20"/>
      <w:szCs w:val="20"/>
      <w:lang w:eastAsia="de-DE"/>
    </w:rPr>
  </w:style>
  <w:style w:type="character" w:customStyle="1" w:styleId="p1aZchn">
    <w:name w:val="p1a Zchn"/>
    <w:link w:val="p1a"/>
    <w:rsid w:val="007F33AF"/>
    <w:rPr>
      <w:rFonts w:ascii="Times" w:hAnsi="Times"/>
      <w:lang w:val="en-US" w:eastAsia="de-DE" w:bidi="ar-SA"/>
    </w:rPr>
  </w:style>
  <w:style w:type="paragraph" w:customStyle="1" w:styleId="reference">
    <w:name w:val="reference"/>
    <w:basedOn w:val="Normal"/>
    <w:rsid w:val="007F33AF"/>
    <w:pPr>
      <w:ind w:left="227" w:hanging="227"/>
      <w:jc w:val="both"/>
    </w:pPr>
    <w:rPr>
      <w:rFonts w:ascii="Times" w:hAnsi="Times"/>
      <w:sz w:val="18"/>
      <w:szCs w:val="20"/>
      <w:lang w:eastAsia="de-DE"/>
    </w:rPr>
  </w:style>
  <w:style w:type="paragraph" w:customStyle="1" w:styleId="Title1">
    <w:name w:val="Title1"/>
    <w:basedOn w:val="Normal"/>
    <w:next w:val="Normal"/>
    <w:rsid w:val="007F33AF"/>
    <w:pPr>
      <w:keepNext/>
      <w:keepLines/>
      <w:pageBreakBefore/>
      <w:tabs>
        <w:tab w:val="left" w:pos="284"/>
      </w:tabs>
      <w:suppressAutoHyphens/>
      <w:spacing w:after="460" w:line="348" w:lineRule="exact"/>
      <w:ind w:firstLine="227"/>
      <w:jc w:val="center"/>
    </w:pPr>
    <w:rPr>
      <w:rFonts w:ascii="Times" w:hAnsi="Times"/>
      <w:b/>
      <w:sz w:val="28"/>
      <w:szCs w:val="20"/>
      <w:lang w:eastAsia="de-DE"/>
    </w:rPr>
  </w:style>
  <w:style w:type="paragraph" w:styleId="BodyText">
    <w:name w:val="Body Text"/>
    <w:basedOn w:val="Normal"/>
    <w:link w:val="BodyTextChar"/>
    <w:uiPriority w:val="99"/>
    <w:rsid w:val="003076E3"/>
    <w:pPr>
      <w:tabs>
        <w:tab w:val="left" w:pos="288"/>
      </w:tabs>
      <w:spacing w:after="120" w:line="228" w:lineRule="auto"/>
      <w:ind w:firstLine="288"/>
      <w:jc w:val="both"/>
    </w:pPr>
    <w:rPr>
      <w:rFonts w:eastAsia="MS Mincho"/>
      <w:spacing w:val="-1"/>
      <w:sz w:val="20"/>
      <w:szCs w:val="20"/>
    </w:rPr>
  </w:style>
  <w:style w:type="character" w:customStyle="1" w:styleId="BodyTextChar">
    <w:name w:val="Body Text Char"/>
    <w:link w:val="BodyText"/>
    <w:uiPriority w:val="99"/>
    <w:rsid w:val="003076E3"/>
    <w:rPr>
      <w:rFonts w:eastAsia="MS Mincho"/>
      <w:spacing w:val="-1"/>
    </w:rPr>
  </w:style>
  <w:style w:type="paragraph" w:customStyle="1" w:styleId="references">
    <w:name w:val="references"/>
    <w:uiPriority w:val="99"/>
    <w:rsid w:val="003076E3"/>
    <w:pPr>
      <w:numPr>
        <w:numId w:val="8"/>
      </w:numPr>
      <w:spacing w:after="50" w:line="180" w:lineRule="exact"/>
      <w:jc w:val="both"/>
    </w:pPr>
    <w:rPr>
      <w:noProof/>
      <w:sz w:val="16"/>
      <w:szCs w:val="16"/>
    </w:rPr>
  </w:style>
  <w:style w:type="paragraph" w:styleId="Header">
    <w:name w:val="header"/>
    <w:basedOn w:val="Normal"/>
    <w:link w:val="HeaderChar"/>
    <w:rsid w:val="00804D34"/>
    <w:pPr>
      <w:tabs>
        <w:tab w:val="center" w:pos="4680"/>
        <w:tab w:val="right" w:pos="9360"/>
      </w:tabs>
    </w:pPr>
  </w:style>
  <w:style w:type="character" w:customStyle="1" w:styleId="HeaderChar">
    <w:name w:val="Header Char"/>
    <w:link w:val="Header"/>
    <w:rsid w:val="00804D34"/>
    <w:rPr>
      <w:sz w:val="24"/>
      <w:szCs w:val="24"/>
    </w:rPr>
  </w:style>
  <w:style w:type="paragraph" w:styleId="ListParagraph">
    <w:name w:val="List Paragraph"/>
    <w:basedOn w:val="Normal"/>
    <w:uiPriority w:val="34"/>
    <w:qFormat/>
    <w:rsid w:val="006770F7"/>
    <w:pPr>
      <w:ind w:left="720"/>
    </w:pPr>
  </w:style>
  <w:style w:type="paragraph" w:styleId="BalloonText">
    <w:name w:val="Balloon Text"/>
    <w:basedOn w:val="Normal"/>
    <w:link w:val="BalloonTextChar"/>
    <w:rsid w:val="003764C2"/>
    <w:rPr>
      <w:rFonts w:ascii="Segoe UI" w:hAnsi="Segoe UI" w:cs="Segoe UI"/>
      <w:sz w:val="18"/>
      <w:szCs w:val="18"/>
    </w:rPr>
  </w:style>
  <w:style w:type="character" w:customStyle="1" w:styleId="BalloonTextChar">
    <w:name w:val="Balloon Text Char"/>
    <w:basedOn w:val="DefaultParagraphFont"/>
    <w:link w:val="BalloonText"/>
    <w:rsid w:val="003764C2"/>
    <w:rPr>
      <w:rFonts w:ascii="Segoe UI" w:hAnsi="Segoe UI" w:cs="Segoe UI"/>
      <w:sz w:val="18"/>
      <w:szCs w:val="18"/>
    </w:rPr>
  </w:style>
  <w:style w:type="character" w:styleId="CommentReference">
    <w:name w:val="annotation reference"/>
    <w:basedOn w:val="DefaultParagraphFont"/>
    <w:rsid w:val="003764C2"/>
    <w:rPr>
      <w:sz w:val="16"/>
      <w:szCs w:val="16"/>
    </w:rPr>
  </w:style>
  <w:style w:type="paragraph" w:styleId="CommentText">
    <w:name w:val="annotation text"/>
    <w:basedOn w:val="Normal"/>
    <w:link w:val="CommentTextChar"/>
    <w:rsid w:val="003764C2"/>
    <w:rPr>
      <w:sz w:val="20"/>
      <w:szCs w:val="20"/>
    </w:rPr>
  </w:style>
  <w:style w:type="character" w:customStyle="1" w:styleId="CommentTextChar">
    <w:name w:val="Comment Text Char"/>
    <w:basedOn w:val="DefaultParagraphFont"/>
    <w:link w:val="CommentText"/>
    <w:rsid w:val="003764C2"/>
  </w:style>
  <w:style w:type="paragraph" w:styleId="CommentSubject">
    <w:name w:val="annotation subject"/>
    <w:basedOn w:val="CommentText"/>
    <w:next w:val="CommentText"/>
    <w:link w:val="CommentSubjectChar"/>
    <w:rsid w:val="003764C2"/>
    <w:rPr>
      <w:b/>
      <w:bCs/>
    </w:rPr>
  </w:style>
  <w:style w:type="character" w:customStyle="1" w:styleId="CommentSubjectChar">
    <w:name w:val="Comment Subject Char"/>
    <w:basedOn w:val="CommentTextChar"/>
    <w:link w:val="CommentSubject"/>
    <w:rsid w:val="00376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4336">
      <w:bodyDiv w:val="1"/>
      <w:marLeft w:val="0"/>
      <w:marRight w:val="0"/>
      <w:marTop w:val="0"/>
      <w:marBottom w:val="0"/>
      <w:divBdr>
        <w:top w:val="none" w:sz="0" w:space="0" w:color="auto"/>
        <w:left w:val="none" w:sz="0" w:space="0" w:color="auto"/>
        <w:bottom w:val="none" w:sz="0" w:space="0" w:color="auto"/>
        <w:right w:val="none" w:sz="0" w:space="0" w:color="auto"/>
      </w:divBdr>
      <w:divsChild>
        <w:div w:id="1898278610">
          <w:marLeft w:val="0"/>
          <w:marRight w:val="0"/>
          <w:marTop w:val="0"/>
          <w:marBottom w:val="0"/>
          <w:divBdr>
            <w:top w:val="none" w:sz="0" w:space="0" w:color="auto"/>
            <w:left w:val="none" w:sz="0" w:space="0" w:color="auto"/>
            <w:bottom w:val="none" w:sz="0" w:space="0" w:color="auto"/>
            <w:right w:val="none" w:sz="0" w:space="0" w:color="auto"/>
          </w:divBdr>
          <w:divsChild>
            <w:div w:id="129134020">
              <w:marLeft w:val="0"/>
              <w:marRight w:val="0"/>
              <w:marTop w:val="0"/>
              <w:marBottom w:val="0"/>
              <w:divBdr>
                <w:top w:val="none" w:sz="0" w:space="0" w:color="auto"/>
                <w:left w:val="none" w:sz="0" w:space="0" w:color="auto"/>
                <w:bottom w:val="none" w:sz="0" w:space="0" w:color="auto"/>
                <w:right w:val="none" w:sz="0" w:space="0" w:color="auto"/>
              </w:divBdr>
            </w:div>
            <w:div w:id="196815926">
              <w:marLeft w:val="0"/>
              <w:marRight w:val="0"/>
              <w:marTop w:val="0"/>
              <w:marBottom w:val="0"/>
              <w:divBdr>
                <w:top w:val="none" w:sz="0" w:space="0" w:color="auto"/>
                <w:left w:val="none" w:sz="0" w:space="0" w:color="auto"/>
                <w:bottom w:val="none" w:sz="0" w:space="0" w:color="auto"/>
                <w:right w:val="none" w:sz="0" w:space="0" w:color="auto"/>
              </w:divBdr>
            </w:div>
            <w:div w:id="345791961">
              <w:marLeft w:val="0"/>
              <w:marRight w:val="0"/>
              <w:marTop w:val="0"/>
              <w:marBottom w:val="0"/>
              <w:divBdr>
                <w:top w:val="none" w:sz="0" w:space="0" w:color="auto"/>
                <w:left w:val="none" w:sz="0" w:space="0" w:color="auto"/>
                <w:bottom w:val="none" w:sz="0" w:space="0" w:color="auto"/>
                <w:right w:val="none" w:sz="0" w:space="0" w:color="auto"/>
              </w:divBdr>
            </w:div>
            <w:div w:id="613290390">
              <w:marLeft w:val="0"/>
              <w:marRight w:val="0"/>
              <w:marTop w:val="0"/>
              <w:marBottom w:val="0"/>
              <w:divBdr>
                <w:top w:val="none" w:sz="0" w:space="0" w:color="auto"/>
                <w:left w:val="none" w:sz="0" w:space="0" w:color="auto"/>
                <w:bottom w:val="none" w:sz="0" w:space="0" w:color="auto"/>
                <w:right w:val="none" w:sz="0" w:space="0" w:color="auto"/>
              </w:divBdr>
            </w:div>
            <w:div w:id="615793338">
              <w:marLeft w:val="0"/>
              <w:marRight w:val="0"/>
              <w:marTop w:val="0"/>
              <w:marBottom w:val="0"/>
              <w:divBdr>
                <w:top w:val="none" w:sz="0" w:space="0" w:color="auto"/>
                <w:left w:val="none" w:sz="0" w:space="0" w:color="auto"/>
                <w:bottom w:val="none" w:sz="0" w:space="0" w:color="auto"/>
                <w:right w:val="none" w:sz="0" w:space="0" w:color="auto"/>
              </w:divBdr>
            </w:div>
            <w:div w:id="676270625">
              <w:marLeft w:val="0"/>
              <w:marRight w:val="0"/>
              <w:marTop w:val="0"/>
              <w:marBottom w:val="0"/>
              <w:divBdr>
                <w:top w:val="none" w:sz="0" w:space="0" w:color="auto"/>
                <w:left w:val="none" w:sz="0" w:space="0" w:color="auto"/>
                <w:bottom w:val="none" w:sz="0" w:space="0" w:color="auto"/>
                <w:right w:val="none" w:sz="0" w:space="0" w:color="auto"/>
              </w:divBdr>
            </w:div>
            <w:div w:id="876510698">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1540967269">
              <w:marLeft w:val="0"/>
              <w:marRight w:val="0"/>
              <w:marTop w:val="0"/>
              <w:marBottom w:val="0"/>
              <w:divBdr>
                <w:top w:val="none" w:sz="0" w:space="0" w:color="auto"/>
                <w:left w:val="none" w:sz="0" w:space="0" w:color="auto"/>
                <w:bottom w:val="none" w:sz="0" w:space="0" w:color="auto"/>
                <w:right w:val="none" w:sz="0" w:space="0" w:color="auto"/>
              </w:divBdr>
            </w:div>
            <w:div w:id="20501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732">
      <w:bodyDiv w:val="1"/>
      <w:marLeft w:val="0"/>
      <w:marRight w:val="0"/>
      <w:marTop w:val="0"/>
      <w:marBottom w:val="0"/>
      <w:divBdr>
        <w:top w:val="none" w:sz="0" w:space="0" w:color="auto"/>
        <w:left w:val="none" w:sz="0" w:space="0" w:color="auto"/>
        <w:bottom w:val="none" w:sz="0" w:space="0" w:color="auto"/>
        <w:right w:val="none" w:sz="0" w:space="0" w:color="auto"/>
      </w:divBdr>
      <w:divsChild>
        <w:div w:id="276302923">
          <w:marLeft w:val="0"/>
          <w:marRight w:val="0"/>
          <w:marTop w:val="0"/>
          <w:marBottom w:val="0"/>
          <w:divBdr>
            <w:top w:val="none" w:sz="0" w:space="0" w:color="auto"/>
            <w:left w:val="none" w:sz="0" w:space="0" w:color="auto"/>
            <w:bottom w:val="none" w:sz="0" w:space="0" w:color="auto"/>
            <w:right w:val="none" w:sz="0" w:space="0" w:color="auto"/>
          </w:divBdr>
          <w:divsChild>
            <w:div w:id="6447455">
              <w:marLeft w:val="0"/>
              <w:marRight w:val="0"/>
              <w:marTop w:val="0"/>
              <w:marBottom w:val="0"/>
              <w:divBdr>
                <w:top w:val="none" w:sz="0" w:space="0" w:color="auto"/>
                <w:left w:val="none" w:sz="0" w:space="0" w:color="auto"/>
                <w:bottom w:val="none" w:sz="0" w:space="0" w:color="auto"/>
                <w:right w:val="none" w:sz="0" w:space="0" w:color="auto"/>
              </w:divBdr>
            </w:div>
            <w:div w:id="269817708">
              <w:marLeft w:val="0"/>
              <w:marRight w:val="0"/>
              <w:marTop w:val="0"/>
              <w:marBottom w:val="0"/>
              <w:divBdr>
                <w:top w:val="none" w:sz="0" w:space="0" w:color="auto"/>
                <w:left w:val="none" w:sz="0" w:space="0" w:color="auto"/>
                <w:bottom w:val="none" w:sz="0" w:space="0" w:color="auto"/>
                <w:right w:val="none" w:sz="0" w:space="0" w:color="auto"/>
              </w:divBdr>
            </w:div>
            <w:div w:id="8662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022">
      <w:bodyDiv w:val="1"/>
      <w:marLeft w:val="0"/>
      <w:marRight w:val="0"/>
      <w:marTop w:val="0"/>
      <w:marBottom w:val="0"/>
      <w:divBdr>
        <w:top w:val="none" w:sz="0" w:space="0" w:color="auto"/>
        <w:left w:val="none" w:sz="0" w:space="0" w:color="auto"/>
        <w:bottom w:val="none" w:sz="0" w:space="0" w:color="auto"/>
        <w:right w:val="none" w:sz="0" w:space="0" w:color="auto"/>
      </w:divBdr>
      <w:divsChild>
        <w:div w:id="1625190729">
          <w:marLeft w:val="0"/>
          <w:marRight w:val="0"/>
          <w:marTop w:val="0"/>
          <w:marBottom w:val="0"/>
          <w:divBdr>
            <w:top w:val="none" w:sz="0" w:space="0" w:color="auto"/>
            <w:left w:val="none" w:sz="0" w:space="0" w:color="auto"/>
            <w:bottom w:val="none" w:sz="0" w:space="0" w:color="auto"/>
            <w:right w:val="none" w:sz="0" w:space="0" w:color="auto"/>
          </w:divBdr>
          <w:divsChild>
            <w:div w:id="330721703">
              <w:marLeft w:val="0"/>
              <w:marRight w:val="0"/>
              <w:marTop w:val="0"/>
              <w:marBottom w:val="0"/>
              <w:divBdr>
                <w:top w:val="none" w:sz="0" w:space="0" w:color="auto"/>
                <w:left w:val="none" w:sz="0" w:space="0" w:color="auto"/>
                <w:bottom w:val="none" w:sz="0" w:space="0" w:color="auto"/>
                <w:right w:val="none" w:sz="0" w:space="0" w:color="auto"/>
              </w:divBdr>
            </w:div>
            <w:div w:id="677777118">
              <w:marLeft w:val="0"/>
              <w:marRight w:val="0"/>
              <w:marTop w:val="0"/>
              <w:marBottom w:val="0"/>
              <w:divBdr>
                <w:top w:val="none" w:sz="0" w:space="0" w:color="auto"/>
                <w:left w:val="none" w:sz="0" w:space="0" w:color="auto"/>
                <w:bottom w:val="none" w:sz="0" w:space="0" w:color="auto"/>
                <w:right w:val="none" w:sz="0" w:space="0" w:color="auto"/>
              </w:divBdr>
            </w:div>
            <w:div w:id="808480966">
              <w:marLeft w:val="0"/>
              <w:marRight w:val="0"/>
              <w:marTop w:val="0"/>
              <w:marBottom w:val="0"/>
              <w:divBdr>
                <w:top w:val="none" w:sz="0" w:space="0" w:color="auto"/>
                <w:left w:val="none" w:sz="0" w:space="0" w:color="auto"/>
                <w:bottom w:val="none" w:sz="0" w:space="0" w:color="auto"/>
                <w:right w:val="none" w:sz="0" w:space="0" w:color="auto"/>
              </w:divBdr>
            </w:div>
            <w:div w:id="1136294021">
              <w:marLeft w:val="0"/>
              <w:marRight w:val="0"/>
              <w:marTop w:val="0"/>
              <w:marBottom w:val="0"/>
              <w:divBdr>
                <w:top w:val="none" w:sz="0" w:space="0" w:color="auto"/>
                <w:left w:val="none" w:sz="0" w:space="0" w:color="auto"/>
                <w:bottom w:val="none" w:sz="0" w:space="0" w:color="auto"/>
                <w:right w:val="none" w:sz="0" w:space="0" w:color="auto"/>
              </w:divBdr>
            </w:div>
            <w:div w:id="1365206021">
              <w:marLeft w:val="0"/>
              <w:marRight w:val="0"/>
              <w:marTop w:val="0"/>
              <w:marBottom w:val="0"/>
              <w:divBdr>
                <w:top w:val="none" w:sz="0" w:space="0" w:color="auto"/>
                <w:left w:val="none" w:sz="0" w:space="0" w:color="auto"/>
                <w:bottom w:val="none" w:sz="0" w:space="0" w:color="auto"/>
                <w:right w:val="none" w:sz="0" w:space="0" w:color="auto"/>
              </w:divBdr>
            </w:div>
            <w:div w:id="1427379735">
              <w:marLeft w:val="0"/>
              <w:marRight w:val="0"/>
              <w:marTop w:val="0"/>
              <w:marBottom w:val="0"/>
              <w:divBdr>
                <w:top w:val="none" w:sz="0" w:space="0" w:color="auto"/>
                <w:left w:val="none" w:sz="0" w:space="0" w:color="auto"/>
                <w:bottom w:val="none" w:sz="0" w:space="0" w:color="auto"/>
                <w:right w:val="none" w:sz="0" w:space="0" w:color="auto"/>
              </w:divBdr>
            </w:div>
            <w:div w:id="20802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657">
      <w:bodyDiv w:val="1"/>
      <w:marLeft w:val="0"/>
      <w:marRight w:val="0"/>
      <w:marTop w:val="0"/>
      <w:marBottom w:val="0"/>
      <w:divBdr>
        <w:top w:val="none" w:sz="0" w:space="0" w:color="auto"/>
        <w:left w:val="none" w:sz="0" w:space="0" w:color="auto"/>
        <w:bottom w:val="none" w:sz="0" w:space="0" w:color="auto"/>
        <w:right w:val="none" w:sz="0" w:space="0" w:color="auto"/>
      </w:divBdr>
      <w:divsChild>
        <w:div w:id="1161122220">
          <w:marLeft w:val="0"/>
          <w:marRight w:val="0"/>
          <w:marTop w:val="0"/>
          <w:marBottom w:val="0"/>
          <w:divBdr>
            <w:top w:val="none" w:sz="0" w:space="0" w:color="auto"/>
            <w:left w:val="none" w:sz="0" w:space="0" w:color="auto"/>
            <w:bottom w:val="none" w:sz="0" w:space="0" w:color="auto"/>
            <w:right w:val="none" w:sz="0" w:space="0" w:color="auto"/>
          </w:divBdr>
          <w:divsChild>
            <w:div w:id="14307017">
              <w:marLeft w:val="0"/>
              <w:marRight w:val="0"/>
              <w:marTop w:val="0"/>
              <w:marBottom w:val="0"/>
              <w:divBdr>
                <w:top w:val="none" w:sz="0" w:space="0" w:color="auto"/>
                <w:left w:val="none" w:sz="0" w:space="0" w:color="auto"/>
                <w:bottom w:val="none" w:sz="0" w:space="0" w:color="auto"/>
                <w:right w:val="none" w:sz="0" w:space="0" w:color="auto"/>
              </w:divBdr>
            </w:div>
            <w:div w:id="33505466">
              <w:marLeft w:val="0"/>
              <w:marRight w:val="0"/>
              <w:marTop w:val="0"/>
              <w:marBottom w:val="0"/>
              <w:divBdr>
                <w:top w:val="none" w:sz="0" w:space="0" w:color="auto"/>
                <w:left w:val="none" w:sz="0" w:space="0" w:color="auto"/>
                <w:bottom w:val="none" w:sz="0" w:space="0" w:color="auto"/>
                <w:right w:val="none" w:sz="0" w:space="0" w:color="auto"/>
              </w:divBdr>
            </w:div>
            <w:div w:id="136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4F89E-3FB3-43CE-BD41-241EAF9E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3</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EBNF:</vt:lpstr>
    </vt:vector>
  </TitlesOfParts>
  <Company>Nipissing University</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EBNF:</dc:title>
  <dc:subject/>
  <dc:creator>renatas</dc:creator>
  <cp:keywords/>
  <cp:lastModifiedBy>Anas Abdelrazeq</cp:lastModifiedBy>
  <cp:revision>5</cp:revision>
  <cp:lastPrinted>2012-11-19T15:16:00Z</cp:lastPrinted>
  <dcterms:created xsi:type="dcterms:W3CDTF">2015-09-01T14:36:00Z</dcterms:created>
  <dcterms:modified xsi:type="dcterms:W3CDTF">2015-09-16T14:25:00Z</dcterms:modified>
</cp:coreProperties>
</file>